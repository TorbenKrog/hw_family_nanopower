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
          <w:bCs/>
          <w:color w:val="73B632"/>
          <w:sz w:val="32"/>
          <w:szCs w:val="32"/>
        </w:rPr>
        <w:id w:val="-288366919"/>
        <w:docPartObj>
          <w:docPartGallery w:val="Cover Pages"/>
          <w:docPartUnique/>
        </w:docPartObj>
      </w:sdtPr>
      <w:sdtEndPr>
        <w:rPr>
          <w:rFonts w:eastAsiaTheme="minorEastAsia" w:cstheme="minorBidi"/>
          <w:b w:val="0"/>
          <w:bCs w:val="0"/>
          <w:color w:val="auto"/>
          <w:sz w:val="22"/>
          <w:szCs w:val="24"/>
        </w:rPr>
      </w:sdtEndPr>
      <w:sdtContent>
        <w:p w14:paraId="284F444B" w14:textId="03A6B67E" w:rsidR="00363A3D" w:rsidRDefault="00316908" w:rsidP="00415735">
          <w:pPr>
            <w:rPr>
              <w:noProof/>
              <w:lang w:eastAsia="en-US"/>
            </w:rPr>
          </w:pPr>
          <w:r w:rsidRPr="00012681">
            <w:rPr>
              <w:noProof/>
              <w:lang w:eastAsia="en-US"/>
            </w:rPr>
            <w:t xml:space="preserve"> </w:t>
          </w:r>
          <w:r w:rsidR="00E626B6" w:rsidRPr="00012681">
            <w:rPr>
              <w:noProof/>
              <w:lang w:eastAsia="en-US"/>
            </w:rPr>
            <w:t xml:space="preserve"> </w:t>
          </w:r>
        </w:p>
        <w:p w14:paraId="6B9434B7" w14:textId="77777777" w:rsidR="00363A3D" w:rsidRDefault="00363A3D" w:rsidP="006E1813">
          <w:pPr>
            <w:rPr>
              <w:noProof/>
              <w:lang w:eastAsia="en-US"/>
            </w:rPr>
          </w:pPr>
        </w:p>
        <w:p w14:paraId="2FB74F7C" w14:textId="77777777" w:rsidR="00363A3D" w:rsidRDefault="00363A3D" w:rsidP="006E1813">
          <w:pPr>
            <w:rPr>
              <w:noProof/>
              <w:lang w:eastAsia="en-US"/>
            </w:rPr>
          </w:pPr>
        </w:p>
        <w:p w14:paraId="4A6AD11F" w14:textId="4ABEFA99" w:rsidR="00363A3D" w:rsidRDefault="00363A3D" w:rsidP="00415735"/>
        <w:p w14:paraId="1BA099CC" w14:textId="7B38F542" w:rsidR="00415735" w:rsidRDefault="00415735" w:rsidP="00415735"/>
        <w:p w14:paraId="5325D020" w14:textId="6CAE2BDF" w:rsidR="00415735" w:rsidRDefault="00415735" w:rsidP="00415735"/>
        <w:p w14:paraId="70D5F874" w14:textId="5BA97073" w:rsidR="00415735" w:rsidRDefault="00415735" w:rsidP="00415735"/>
        <w:p w14:paraId="0E4BE4CA" w14:textId="1094DA46" w:rsidR="00415735" w:rsidRDefault="00415735" w:rsidP="00415735"/>
        <w:p w14:paraId="39866E72" w14:textId="32BC2153" w:rsidR="00415735" w:rsidRDefault="00415735" w:rsidP="00415735"/>
        <w:p w14:paraId="76574BDC" w14:textId="0E06278B" w:rsidR="00415735" w:rsidRDefault="00415735" w:rsidP="00415735"/>
        <w:p w14:paraId="1D27B346" w14:textId="17154B9D" w:rsidR="00415735" w:rsidRDefault="00415735" w:rsidP="00415735"/>
        <w:p w14:paraId="27028EF1" w14:textId="77777777" w:rsidR="00415735" w:rsidRDefault="00415735" w:rsidP="00415735"/>
        <w:p w14:paraId="7EE57C95" w14:textId="77777777" w:rsidR="00363A3D" w:rsidRDefault="00363A3D" w:rsidP="00415735"/>
        <w:p w14:paraId="44E956AA" w14:textId="77777777" w:rsidR="00363A3D" w:rsidRDefault="00363A3D" w:rsidP="00415735"/>
        <w:p w14:paraId="46AE9F62" w14:textId="77777777" w:rsidR="00363A3D" w:rsidRDefault="00363A3D" w:rsidP="00415735"/>
        <w:p w14:paraId="34255475" w14:textId="77777777" w:rsidR="00363A3D" w:rsidRDefault="00363A3D" w:rsidP="00415735"/>
        <w:p w14:paraId="1725EEE3" w14:textId="77777777" w:rsidR="00363A3D" w:rsidRDefault="00363A3D" w:rsidP="00415735"/>
        <w:p w14:paraId="223AD7A3" w14:textId="309B8D1B" w:rsidR="00DA1369" w:rsidRDefault="00604354" w:rsidP="00604354">
          <w:pPr>
            <w:pStyle w:val="Header"/>
            <w:jc w:val="center"/>
            <w:rPr>
              <w:color w:val="92D050"/>
              <w:sz w:val="44"/>
              <w:szCs w:val="44"/>
            </w:rPr>
          </w:pPr>
          <w:r w:rsidRPr="00604354">
            <w:rPr>
              <w:color w:val="92D050"/>
              <w:sz w:val="44"/>
              <w:szCs w:val="44"/>
            </w:rPr>
            <w:fldChar w:fldCharType="begin"/>
          </w:r>
          <w:r w:rsidRPr="00604354">
            <w:rPr>
              <w:color w:val="92D050"/>
              <w:sz w:val="44"/>
              <w:szCs w:val="44"/>
            </w:rPr>
            <w:instrText xml:space="preserve"> TITLE   \* MERGEFORMAT </w:instrText>
          </w:r>
          <w:r w:rsidRPr="00604354">
            <w:rPr>
              <w:color w:val="92D050"/>
              <w:sz w:val="44"/>
              <w:szCs w:val="44"/>
            </w:rPr>
            <w:fldChar w:fldCharType="separate"/>
          </w:r>
          <w:r w:rsidR="002A1171">
            <w:rPr>
              <w:color w:val="92D050"/>
              <w:sz w:val="44"/>
              <w:szCs w:val="44"/>
            </w:rPr>
            <w:t xml:space="preserve">GomSpace </w:t>
          </w:r>
          <w:r w:rsidR="00247A17">
            <w:rPr>
              <w:color w:val="92D050"/>
              <w:sz w:val="44"/>
              <w:szCs w:val="44"/>
            </w:rPr>
            <w:t>TSP solar panel definition</w:t>
          </w:r>
          <w:r w:rsidRPr="00604354">
            <w:rPr>
              <w:color w:val="92D050"/>
              <w:sz w:val="44"/>
              <w:szCs w:val="44"/>
            </w:rPr>
            <w:fldChar w:fldCharType="end"/>
          </w:r>
          <w:r w:rsidR="00DA1369">
            <w:rPr>
              <w:color w:val="92D050"/>
              <w:sz w:val="44"/>
              <w:szCs w:val="44"/>
            </w:rPr>
            <w:t xml:space="preserve"> </w:t>
          </w:r>
        </w:p>
        <w:p w14:paraId="046190D0" w14:textId="1ED48CF0" w:rsidR="00604354" w:rsidRPr="0074470E" w:rsidRDefault="00B708E6" w:rsidP="00604354">
          <w:pPr>
            <w:pStyle w:val="Header"/>
            <w:jc w:val="center"/>
            <w:rPr>
              <w:lang w:val="nl-NL"/>
            </w:rPr>
          </w:pPr>
          <w:fldSimple w:instr=" SUBJECT   \* MERGEFORMAT ">
            <w:r w:rsidR="00DA1369">
              <w:t>Template</w:t>
            </w:r>
          </w:fldSimple>
        </w:p>
        <w:p w14:paraId="31C4811B" w14:textId="7092AC9B" w:rsidR="00096F20" w:rsidRPr="00012681" w:rsidRDefault="00096F20" w:rsidP="00415735">
          <w:r w:rsidRPr="00012681">
            <w:br w:type="page"/>
          </w:r>
        </w:p>
      </w:sdtContent>
    </w:sdt>
    <w:bookmarkStart w:id="0" w:name="_Toc37849001" w:displacedByCustomXml="next"/>
    <w:sdt>
      <w:sdtPr>
        <w:rPr>
          <w:rFonts w:eastAsiaTheme="minorEastAsia" w:cstheme="minorBidi"/>
          <w:b w:val="0"/>
          <w:bCs w:val="0"/>
          <w:i/>
          <w:color w:val="auto"/>
          <w:sz w:val="24"/>
          <w:szCs w:val="24"/>
        </w:rPr>
        <w:id w:val="-395046733"/>
        <w:docPartObj>
          <w:docPartGallery w:val="Table of Contents"/>
          <w:docPartUnique/>
        </w:docPartObj>
      </w:sdtPr>
      <w:sdtEndPr>
        <w:rPr>
          <w:noProof/>
          <w:color w:val="262625"/>
          <w:sz w:val="22"/>
          <w:szCs w:val="18"/>
        </w:rPr>
      </w:sdtEndPr>
      <w:sdtContent>
        <w:p w14:paraId="5A99B264" w14:textId="64AE0F10" w:rsidR="00665C66" w:rsidRDefault="00CC3FA3" w:rsidP="0021453E">
          <w:pPr>
            <w:pStyle w:val="Heading1"/>
          </w:pPr>
          <w:r>
            <w:t>Table of C</w:t>
          </w:r>
          <w:r w:rsidR="0064464D" w:rsidRPr="00012681">
            <w:t>ontents</w:t>
          </w:r>
          <w:bookmarkEnd w:id="0"/>
        </w:p>
        <w:p w14:paraId="0484C2D7" w14:textId="77777777" w:rsidR="00DE0FE0" w:rsidRPr="00DE0FE0" w:rsidRDefault="00DE0FE0" w:rsidP="00DE0FE0"/>
        <w:p w14:paraId="40D612D1" w14:textId="33FAAAF0" w:rsidR="00F8245F" w:rsidRDefault="00FA2400">
          <w:pPr>
            <w:pStyle w:val="TOC1"/>
            <w:tabs>
              <w:tab w:val="left" w:pos="567"/>
              <w:tab w:val="right" w:leader="dot" w:pos="9730"/>
            </w:tabs>
            <w:rPr>
              <w:rFonts w:asciiTheme="minorHAnsi" w:hAnsiTheme="minorHAnsi"/>
              <w:b w:val="0"/>
              <w:caps w:val="0"/>
              <w:noProof/>
              <w:lang w:val="da-DK"/>
            </w:rPr>
          </w:pPr>
          <w:r>
            <w:rPr>
              <w:caps w:val="0"/>
              <w:sz w:val="20"/>
              <w:szCs w:val="20"/>
            </w:rPr>
            <w:fldChar w:fldCharType="begin"/>
          </w:r>
          <w:r>
            <w:rPr>
              <w:caps w:val="0"/>
              <w:sz w:val="20"/>
              <w:szCs w:val="20"/>
            </w:rPr>
            <w:instrText xml:space="preserve"> TOC \o "1-4" </w:instrText>
          </w:r>
          <w:r>
            <w:rPr>
              <w:caps w:val="0"/>
              <w:sz w:val="20"/>
              <w:szCs w:val="20"/>
            </w:rPr>
            <w:fldChar w:fldCharType="separate"/>
          </w:r>
          <w:r w:rsidR="00F8245F">
            <w:rPr>
              <w:noProof/>
            </w:rPr>
            <w:t>1</w:t>
          </w:r>
          <w:r w:rsidR="00F8245F">
            <w:rPr>
              <w:rFonts w:asciiTheme="minorHAnsi" w:hAnsiTheme="minorHAnsi"/>
              <w:b w:val="0"/>
              <w:caps w:val="0"/>
              <w:noProof/>
              <w:lang w:val="da-DK"/>
            </w:rPr>
            <w:tab/>
          </w:r>
          <w:r w:rsidR="00F8245F">
            <w:rPr>
              <w:noProof/>
            </w:rPr>
            <w:t>Table of Contents</w:t>
          </w:r>
          <w:r w:rsidR="00F8245F">
            <w:rPr>
              <w:noProof/>
            </w:rPr>
            <w:tab/>
          </w:r>
          <w:r w:rsidR="00F8245F">
            <w:rPr>
              <w:noProof/>
            </w:rPr>
            <w:fldChar w:fldCharType="begin"/>
          </w:r>
          <w:r w:rsidR="00F8245F">
            <w:rPr>
              <w:noProof/>
            </w:rPr>
            <w:instrText xml:space="preserve"> PAGEREF _Toc37849001 \h </w:instrText>
          </w:r>
          <w:r w:rsidR="00F8245F">
            <w:rPr>
              <w:noProof/>
            </w:rPr>
          </w:r>
          <w:r w:rsidR="00F8245F">
            <w:rPr>
              <w:noProof/>
            </w:rPr>
            <w:fldChar w:fldCharType="separate"/>
          </w:r>
          <w:r w:rsidR="00A77B3A">
            <w:rPr>
              <w:noProof/>
            </w:rPr>
            <w:t>2</w:t>
          </w:r>
          <w:r w:rsidR="00F8245F">
            <w:rPr>
              <w:noProof/>
            </w:rPr>
            <w:fldChar w:fldCharType="end"/>
          </w:r>
        </w:p>
        <w:p w14:paraId="6F9CB5FD" w14:textId="6EA0168B" w:rsidR="00F8245F" w:rsidRDefault="00F8245F">
          <w:pPr>
            <w:pStyle w:val="TOC1"/>
            <w:tabs>
              <w:tab w:val="left" w:pos="567"/>
              <w:tab w:val="right" w:leader="dot" w:pos="9730"/>
            </w:tabs>
            <w:rPr>
              <w:rFonts w:asciiTheme="minorHAnsi" w:hAnsiTheme="minorHAnsi"/>
              <w:b w:val="0"/>
              <w:caps w:val="0"/>
              <w:noProof/>
              <w:lang w:val="da-DK"/>
            </w:rPr>
          </w:pPr>
          <w:r>
            <w:rPr>
              <w:noProof/>
            </w:rPr>
            <w:t>2</w:t>
          </w:r>
          <w:r>
            <w:rPr>
              <w:rFonts w:asciiTheme="minorHAnsi" w:hAnsiTheme="minorHAnsi"/>
              <w:b w:val="0"/>
              <w:caps w:val="0"/>
              <w:noProof/>
              <w:lang w:val="da-DK"/>
            </w:rPr>
            <w:tab/>
          </w:r>
          <w:r>
            <w:rPr>
              <w:noProof/>
            </w:rPr>
            <w:t>Introduction</w:t>
          </w:r>
          <w:r>
            <w:rPr>
              <w:noProof/>
            </w:rPr>
            <w:tab/>
          </w:r>
          <w:r>
            <w:rPr>
              <w:noProof/>
            </w:rPr>
            <w:fldChar w:fldCharType="begin"/>
          </w:r>
          <w:r>
            <w:rPr>
              <w:noProof/>
            </w:rPr>
            <w:instrText xml:space="preserve"> PAGEREF _Toc37849002 \h </w:instrText>
          </w:r>
          <w:r>
            <w:rPr>
              <w:noProof/>
            </w:rPr>
          </w:r>
          <w:r>
            <w:rPr>
              <w:noProof/>
            </w:rPr>
            <w:fldChar w:fldCharType="separate"/>
          </w:r>
          <w:r w:rsidR="00A77B3A">
            <w:rPr>
              <w:noProof/>
            </w:rPr>
            <w:t>2</w:t>
          </w:r>
          <w:r>
            <w:rPr>
              <w:noProof/>
            </w:rPr>
            <w:fldChar w:fldCharType="end"/>
          </w:r>
        </w:p>
        <w:p w14:paraId="69FE917C" w14:textId="6E4C97A3" w:rsidR="00F8245F" w:rsidRDefault="00F8245F">
          <w:pPr>
            <w:pStyle w:val="TOC2"/>
            <w:tabs>
              <w:tab w:val="left" w:pos="1320"/>
              <w:tab w:val="right" w:leader="dot" w:pos="9730"/>
            </w:tabs>
            <w:rPr>
              <w:rFonts w:asciiTheme="minorHAnsi" w:hAnsiTheme="minorHAnsi"/>
              <w:smallCaps w:val="0"/>
              <w:noProof/>
              <w:lang w:val="da-DK"/>
            </w:rPr>
          </w:pPr>
          <w:r>
            <w:rPr>
              <w:noProof/>
            </w:rPr>
            <w:t>2.1</w:t>
          </w:r>
          <w:r>
            <w:rPr>
              <w:rFonts w:asciiTheme="minorHAnsi" w:hAnsiTheme="minorHAnsi"/>
              <w:smallCaps w:val="0"/>
              <w:noProof/>
              <w:lang w:val="da-DK"/>
            </w:rPr>
            <w:tab/>
          </w:r>
          <w:r>
            <w:rPr>
              <w:noProof/>
            </w:rPr>
            <w:t>Configurable Solar Panel Requirement</w:t>
          </w:r>
          <w:r>
            <w:rPr>
              <w:noProof/>
            </w:rPr>
            <w:tab/>
          </w:r>
          <w:r>
            <w:rPr>
              <w:noProof/>
            </w:rPr>
            <w:fldChar w:fldCharType="begin"/>
          </w:r>
          <w:r>
            <w:rPr>
              <w:noProof/>
            </w:rPr>
            <w:instrText xml:space="preserve"> PAGEREF _Toc37849003 \h </w:instrText>
          </w:r>
          <w:r>
            <w:rPr>
              <w:noProof/>
            </w:rPr>
          </w:r>
          <w:r>
            <w:rPr>
              <w:noProof/>
            </w:rPr>
            <w:fldChar w:fldCharType="separate"/>
          </w:r>
          <w:r w:rsidR="00A77B3A">
            <w:rPr>
              <w:noProof/>
            </w:rPr>
            <w:t>2</w:t>
          </w:r>
          <w:r>
            <w:rPr>
              <w:noProof/>
            </w:rPr>
            <w:fldChar w:fldCharType="end"/>
          </w:r>
        </w:p>
        <w:p w14:paraId="66203582" w14:textId="552A9B10" w:rsidR="00F8245F" w:rsidRDefault="00F8245F">
          <w:pPr>
            <w:pStyle w:val="TOC2"/>
            <w:tabs>
              <w:tab w:val="left" w:pos="1320"/>
              <w:tab w:val="right" w:leader="dot" w:pos="9730"/>
            </w:tabs>
            <w:rPr>
              <w:rFonts w:asciiTheme="minorHAnsi" w:hAnsiTheme="minorHAnsi"/>
              <w:smallCaps w:val="0"/>
              <w:noProof/>
              <w:lang w:val="da-DK"/>
            </w:rPr>
          </w:pPr>
          <w:r>
            <w:rPr>
              <w:noProof/>
            </w:rPr>
            <w:t>2.2</w:t>
          </w:r>
          <w:r>
            <w:rPr>
              <w:rFonts w:asciiTheme="minorHAnsi" w:hAnsiTheme="minorHAnsi"/>
              <w:smallCaps w:val="0"/>
              <w:noProof/>
              <w:lang w:val="da-DK"/>
            </w:rPr>
            <w:tab/>
          </w:r>
          <w:r>
            <w:rPr>
              <w:noProof/>
            </w:rPr>
            <w:t>Electrical requirements:</w:t>
          </w:r>
          <w:r>
            <w:rPr>
              <w:noProof/>
            </w:rPr>
            <w:tab/>
          </w:r>
          <w:r>
            <w:rPr>
              <w:noProof/>
            </w:rPr>
            <w:fldChar w:fldCharType="begin"/>
          </w:r>
          <w:r>
            <w:rPr>
              <w:noProof/>
            </w:rPr>
            <w:instrText xml:space="preserve"> PAGEREF _Toc37849004 \h </w:instrText>
          </w:r>
          <w:r>
            <w:rPr>
              <w:noProof/>
            </w:rPr>
          </w:r>
          <w:r>
            <w:rPr>
              <w:noProof/>
            </w:rPr>
            <w:fldChar w:fldCharType="separate"/>
          </w:r>
          <w:r w:rsidR="00A77B3A">
            <w:rPr>
              <w:noProof/>
            </w:rPr>
            <w:t>3</w:t>
          </w:r>
          <w:r>
            <w:rPr>
              <w:noProof/>
            </w:rPr>
            <w:fldChar w:fldCharType="end"/>
          </w:r>
        </w:p>
        <w:p w14:paraId="7CB1B8E7" w14:textId="2B008D70" w:rsidR="00F8245F" w:rsidRPr="00F8245F" w:rsidRDefault="00F8245F">
          <w:pPr>
            <w:pStyle w:val="TOC2"/>
            <w:tabs>
              <w:tab w:val="left" w:pos="1320"/>
              <w:tab w:val="right" w:leader="dot" w:pos="9730"/>
            </w:tabs>
            <w:rPr>
              <w:rFonts w:asciiTheme="minorHAnsi" w:hAnsiTheme="minorHAnsi"/>
              <w:smallCaps w:val="0"/>
              <w:noProof/>
            </w:rPr>
          </w:pPr>
          <w:r>
            <w:rPr>
              <w:noProof/>
            </w:rPr>
            <w:t>2.3</w:t>
          </w:r>
          <w:r w:rsidRPr="00F8245F">
            <w:rPr>
              <w:rFonts w:asciiTheme="minorHAnsi" w:hAnsiTheme="minorHAnsi"/>
              <w:smallCaps w:val="0"/>
              <w:noProof/>
            </w:rPr>
            <w:tab/>
          </w:r>
          <w:r>
            <w:rPr>
              <w:noProof/>
            </w:rPr>
            <w:t>Input from project lead and mechanics</w:t>
          </w:r>
          <w:r>
            <w:rPr>
              <w:noProof/>
            </w:rPr>
            <w:tab/>
          </w:r>
          <w:r>
            <w:rPr>
              <w:noProof/>
            </w:rPr>
            <w:fldChar w:fldCharType="begin"/>
          </w:r>
          <w:r>
            <w:rPr>
              <w:noProof/>
            </w:rPr>
            <w:instrText xml:space="preserve"> PAGEREF _Toc37849005 \h </w:instrText>
          </w:r>
          <w:r>
            <w:rPr>
              <w:noProof/>
            </w:rPr>
          </w:r>
          <w:r>
            <w:rPr>
              <w:noProof/>
            </w:rPr>
            <w:fldChar w:fldCharType="separate"/>
          </w:r>
          <w:r w:rsidR="00A77B3A">
            <w:rPr>
              <w:noProof/>
            </w:rPr>
            <w:t>3</w:t>
          </w:r>
          <w:r>
            <w:rPr>
              <w:noProof/>
            </w:rPr>
            <w:fldChar w:fldCharType="end"/>
          </w:r>
        </w:p>
        <w:p w14:paraId="490F7FB6" w14:textId="3514AE48" w:rsidR="00F8245F" w:rsidRPr="00F8245F" w:rsidRDefault="00F8245F">
          <w:pPr>
            <w:pStyle w:val="TOC2"/>
            <w:tabs>
              <w:tab w:val="left" w:pos="1320"/>
              <w:tab w:val="right" w:leader="dot" w:pos="9730"/>
            </w:tabs>
            <w:rPr>
              <w:rFonts w:asciiTheme="minorHAnsi" w:hAnsiTheme="minorHAnsi"/>
              <w:smallCaps w:val="0"/>
              <w:noProof/>
            </w:rPr>
          </w:pPr>
          <w:r>
            <w:rPr>
              <w:noProof/>
            </w:rPr>
            <w:t>2.4</w:t>
          </w:r>
          <w:r w:rsidRPr="00F8245F">
            <w:rPr>
              <w:rFonts w:asciiTheme="minorHAnsi" w:hAnsiTheme="minorHAnsi"/>
              <w:smallCaps w:val="0"/>
              <w:noProof/>
            </w:rPr>
            <w:tab/>
          </w:r>
          <w:r>
            <w:rPr>
              <w:noProof/>
            </w:rPr>
            <w:t>Mechanical details</w:t>
          </w:r>
          <w:r>
            <w:rPr>
              <w:noProof/>
            </w:rPr>
            <w:tab/>
          </w:r>
          <w:r>
            <w:rPr>
              <w:noProof/>
            </w:rPr>
            <w:fldChar w:fldCharType="begin"/>
          </w:r>
          <w:r>
            <w:rPr>
              <w:noProof/>
            </w:rPr>
            <w:instrText xml:space="preserve"> PAGEREF _Toc37849006 \h </w:instrText>
          </w:r>
          <w:r>
            <w:rPr>
              <w:noProof/>
            </w:rPr>
          </w:r>
          <w:r>
            <w:rPr>
              <w:noProof/>
            </w:rPr>
            <w:fldChar w:fldCharType="separate"/>
          </w:r>
          <w:r w:rsidR="00A77B3A">
            <w:rPr>
              <w:noProof/>
            </w:rPr>
            <w:t>4</w:t>
          </w:r>
          <w:r>
            <w:rPr>
              <w:noProof/>
            </w:rPr>
            <w:fldChar w:fldCharType="end"/>
          </w:r>
        </w:p>
        <w:p w14:paraId="72A34474" w14:textId="389F7DF5" w:rsidR="00F8245F" w:rsidRPr="00F8245F" w:rsidRDefault="00F8245F">
          <w:pPr>
            <w:pStyle w:val="TOC2"/>
            <w:tabs>
              <w:tab w:val="left" w:pos="1320"/>
              <w:tab w:val="right" w:leader="dot" w:pos="9730"/>
            </w:tabs>
            <w:rPr>
              <w:rFonts w:asciiTheme="minorHAnsi" w:hAnsiTheme="minorHAnsi"/>
              <w:smallCaps w:val="0"/>
              <w:noProof/>
            </w:rPr>
          </w:pPr>
          <w:r>
            <w:rPr>
              <w:noProof/>
            </w:rPr>
            <w:t>2.5</w:t>
          </w:r>
          <w:r w:rsidRPr="00F8245F">
            <w:rPr>
              <w:rFonts w:asciiTheme="minorHAnsi" w:hAnsiTheme="minorHAnsi"/>
              <w:smallCaps w:val="0"/>
              <w:noProof/>
            </w:rPr>
            <w:tab/>
          </w:r>
          <w:r>
            <w:rPr>
              <w:noProof/>
            </w:rPr>
            <w:t>Electrical details</w:t>
          </w:r>
          <w:r>
            <w:rPr>
              <w:noProof/>
            </w:rPr>
            <w:tab/>
          </w:r>
          <w:r>
            <w:rPr>
              <w:noProof/>
            </w:rPr>
            <w:fldChar w:fldCharType="begin"/>
          </w:r>
          <w:r>
            <w:rPr>
              <w:noProof/>
            </w:rPr>
            <w:instrText xml:space="preserve"> PAGEREF _Toc37849007 \h </w:instrText>
          </w:r>
          <w:r>
            <w:rPr>
              <w:noProof/>
            </w:rPr>
          </w:r>
          <w:r>
            <w:rPr>
              <w:noProof/>
            </w:rPr>
            <w:fldChar w:fldCharType="separate"/>
          </w:r>
          <w:r w:rsidR="00A77B3A">
            <w:rPr>
              <w:noProof/>
            </w:rPr>
            <w:t>4</w:t>
          </w:r>
          <w:r>
            <w:rPr>
              <w:noProof/>
            </w:rPr>
            <w:fldChar w:fldCharType="end"/>
          </w:r>
        </w:p>
        <w:p w14:paraId="7C860016" w14:textId="4C590470" w:rsidR="00F8245F" w:rsidRPr="00F8245F" w:rsidRDefault="00F8245F">
          <w:pPr>
            <w:pStyle w:val="TOC3"/>
            <w:rPr>
              <w:rFonts w:asciiTheme="minorHAnsi" w:hAnsiTheme="minorHAnsi"/>
              <w:i w:val="0"/>
              <w:noProof/>
            </w:rPr>
          </w:pPr>
          <w:r>
            <w:rPr>
              <w:noProof/>
            </w:rPr>
            <w:t>2.5.1</w:t>
          </w:r>
          <w:r w:rsidRPr="00F8245F">
            <w:rPr>
              <w:rFonts w:asciiTheme="minorHAnsi" w:hAnsiTheme="minorHAnsi"/>
              <w:i w:val="0"/>
              <w:noProof/>
            </w:rPr>
            <w:tab/>
          </w:r>
          <w:r>
            <w:rPr>
              <w:noProof/>
            </w:rPr>
            <w:t>Basis for the design &amp; Considerations for changes</w:t>
          </w:r>
          <w:r>
            <w:rPr>
              <w:noProof/>
            </w:rPr>
            <w:tab/>
          </w:r>
          <w:r>
            <w:rPr>
              <w:noProof/>
            </w:rPr>
            <w:fldChar w:fldCharType="begin"/>
          </w:r>
          <w:r>
            <w:rPr>
              <w:noProof/>
            </w:rPr>
            <w:instrText xml:space="preserve"> PAGEREF _Toc37849008 \h </w:instrText>
          </w:r>
          <w:r>
            <w:rPr>
              <w:noProof/>
            </w:rPr>
          </w:r>
          <w:r>
            <w:rPr>
              <w:noProof/>
            </w:rPr>
            <w:fldChar w:fldCharType="separate"/>
          </w:r>
          <w:r w:rsidR="00A77B3A">
            <w:rPr>
              <w:noProof/>
            </w:rPr>
            <w:t>4</w:t>
          </w:r>
          <w:r>
            <w:rPr>
              <w:noProof/>
            </w:rPr>
            <w:fldChar w:fldCharType="end"/>
          </w:r>
        </w:p>
        <w:p w14:paraId="3BBE4633" w14:textId="00B20BC1" w:rsidR="00F8245F" w:rsidRPr="00F8245F" w:rsidRDefault="00F8245F">
          <w:pPr>
            <w:pStyle w:val="TOC3"/>
            <w:rPr>
              <w:rFonts w:asciiTheme="minorHAnsi" w:hAnsiTheme="minorHAnsi"/>
              <w:i w:val="0"/>
              <w:noProof/>
            </w:rPr>
          </w:pPr>
          <w:r>
            <w:rPr>
              <w:noProof/>
            </w:rPr>
            <w:t>2.5.2</w:t>
          </w:r>
          <w:r w:rsidRPr="00F8245F">
            <w:rPr>
              <w:rFonts w:asciiTheme="minorHAnsi" w:hAnsiTheme="minorHAnsi"/>
              <w:i w:val="0"/>
              <w:noProof/>
            </w:rPr>
            <w:tab/>
          </w:r>
          <w:r>
            <w:rPr>
              <w:noProof/>
            </w:rPr>
            <w:t>Limits: Serial and parallel configuration</w:t>
          </w:r>
          <w:r>
            <w:rPr>
              <w:noProof/>
            </w:rPr>
            <w:tab/>
          </w:r>
          <w:r>
            <w:rPr>
              <w:noProof/>
            </w:rPr>
            <w:fldChar w:fldCharType="begin"/>
          </w:r>
          <w:r>
            <w:rPr>
              <w:noProof/>
            </w:rPr>
            <w:instrText xml:space="preserve"> PAGEREF _Toc37849009 \h </w:instrText>
          </w:r>
          <w:r>
            <w:rPr>
              <w:noProof/>
            </w:rPr>
          </w:r>
          <w:r>
            <w:rPr>
              <w:noProof/>
            </w:rPr>
            <w:fldChar w:fldCharType="separate"/>
          </w:r>
          <w:r w:rsidR="00A77B3A">
            <w:rPr>
              <w:noProof/>
            </w:rPr>
            <w:t>5</w:t>
          </w:r>
          <w:r>
            <w:rPr>
              <w:noProof/>
            </w:rPr>
            <w:fldChar w:fldCharType="end"/>
          </w:r>
        </w:p>
        <w:p w14:paraId="0D97F643" w14:textId="58E5A29D" w:rsidR="00F8245F" w:rsidRPr="00F8245F" w:rsidRDefault="00F8245F">
          <w:pPr>
            <w:pStyle w:val="TOC3"/>
            <w:rPr>
              <w:rFonts w:asciiTheme="minorHAnsi" w:hAnsiTheme="minorHAnsi"/>
              <w:i w:val="0"/>
              <w:noProof/>
            </w:rPr>
          </w:pPr>
          <w:r>
            <w:rPr>
              <w:noProof/>
            </w:rPr>
            <w:t>2.5.3</w:t>
          </w:r>
          <w:r w:rsidRPr="00F8245F">
            <w:rPr>
              <w:rFonts w:asciiTheme="minorHAnsi" w:hAnsiTheme="minorHAnsi"/>
              <w:i w:val="0"/>
              <w:noProof/>
            </w:rPr>
            <w:tab/>
          </w:r>
          <w:r>
            <w:rPr>
              <w:noProof/>
            </w:rPr>
            <w:t>Thermal considerations</w:t>
          </w:r>
          <w:r>
            <w:rPr>
              <w:noProof/>
            </w:rPr>
            <w:tab/>
          </w:r>
          <w:r>
            <w:rPr>
              <w:noProof/>
            </w:rPr>
            <w:fldChar w:fldCharType="begin"/>
          </w:r>
          <w:r>
            <w:rPr>
              <w:noProof/>
            </w:rPr>
            <w:instrText xml:space="preserve"> PAGEREF _Toc37849010 \h </w:instrText>
          </w:r>
          <w:r>
            <w:rPr>
              <w:noProof/>
            </w:rPr>
          </w:r>
          <w:r>
            <w:rPr>
              <w:noProof/>
            </w:rPr>
            <w:fldChar w:fldCharType="separate"/>
          </w:r>
          <w:r w:rsidR="00A77B3A">
            <w:rPr>
              <w:noProof/>
            </w:rPr>
            <w:t>6</w:t>
          </w:r>
          <w:r>
            <w:rPr>
              <w:noProof/>
            </w:rPr>
            <w:fldChar w:fldCharType="end"/>
          </w:r>
        </w:p>
        <w:p w14:paraId="19CF12C0" w14:textId="145FA8F3" w:rsidR="00F8245F" w:rsidRPr="00F8245F" w:rsidRDefault="00F8245F">
          <w:pPr>
            <w:pStyle w:val="TOC1"/>
            <w:tabs>
              <w:tab w:val="left" w:pos="567"/>
              <w:tab w:val="right" w:leader="dot" w:pos="9730"/>
            </w:tabs>
            <w:rPr>
              <w:rFonts w:asciiTheme="minorHAnsi" w:hAnsiTheme="minorHAnsi"/>
              <w:b w:val="0"/>
              <w:caps w:val="0"/>
              <w:noProof/>
            </w:rPr>
          </w:pPr>
          <w:r>
            <w:rPr>
              <w:noProof/>
            </w:rPr>
            <w:t>3</w:t>
          </w:r>
          <w:r w:rsidRPr="00F8245F">
            <w:rPr>
              <w:rFonts w:asciiTheme="minorHAnsi" w:hAnsiTheme="minorHAnsi"/>
              <w:b w:val="0"/>
              <w:caps w:val="0"/>
              <w:noProof/>
            </w:rPr>
            <w:tab/>
          </w:r>
          <w:r>
            <w:rPr>
              <w:noProof/>
            </w:rPr>
            <w:t>Possible configurations.</w:t>
          </w:r>
          <w:r>
            <w:rPr>
              <w:noProof/>
            </w:rPr>
            <w:tab/>
          </w:r>
          <w:r>
            <w:rPr>
              <w:noProof/>
            </w:rPr>
            <w:fldChar w:fldCharType="begin"/>
          </w:r>
          <w:r>
            <w:rPr>
              <w:noProof/>
            </w:rPr>
            <w:instrText xml:space="preserve"> PAGEREF _Toc37849011 \h </w:instrText>
          </w:r>
          <w:r>
            <w:rPr>
              <w:noProof/>
            </w:rPr>
          </w:r>
          <w:r>
            <w:rPr>
              <w:noProof/>
            </w:rPr>
            <w:fldChar w:fldCharType="separate"/>
          </w:r>
          <w:r w:rsidR="00A77B3A">
            <w:rPr>
              <w:noProof/>
            </w:rPr>
            <w:t>6</w:t>
          </w:r>
          <w:r>
            <w:rPr>
              <w:noProof/>
            </w:rPr>
            <w:fldChar w:fldCharType="end"/>
          </w:r>
        </w:p>
        <w:p w14:paraId="380F223F" w14:textId="3E8316FD" w:rsidR="00F8245F" w:rsidRPr="00F8245F" w:rsidRDefault="00F8245F">
          <w:pPr>
            <w:pStyle w:val="TOC1"/>
            <w:tabs>
              <w:tab w:val="left" w:pos="567"/>
              <w:tab w:val="right" w:leader="dot" w:pos="9730"/>
            </w:tabs>
            <w:rPr>
              <w:rFonts w:asciiTheme="minorHAnsi" w:hAnsiTheme="minorHAnsi"/>
              <w:b w:val="0"/>
              <w:caps w:val="0"/>
              <w:noProof/>
            </w:rPr>
          </w:pPr>
          <w:r>
            <w:rPr>
              <w:noProof/>
            </w:rPr>
            <w:t>4</w:t>
          </w:r>
          <w:r w:rsidRPr="00F8245F">
            <w:rPr>
              <w:rFonts w:asciiTheme="minorHAnsi" w:hAnsiTheme="minorHAnsi"/>
              <w:b w:val="0"/>
              <w:caps w:val="0"/>
              <w:noProof/>
            </w:rPr>
            <w:tab/>
          </w:r>
          <w:r>
            <w:rPr>
              <w:noProof/>
            </w:rPr>
            <w:t>Appendix, Solar panels</w:t>
          </w:r>
          <w:r>
            <w:rPr>
              <w:noProof/>
            </w:rPr>
            <w:tab/>
          </w:r>
          <w:r>
            <w:rPr>
              <w:noProof/>
            </w:rPr>
            <w:fldChar w:fldCharType="begin"/>
          </w:r>
          <w:r>
            <w:rPr>
              <w:noProof/>
            </w:rPr>
            <w:instrText xml:space="preserve"> PAGEREF _Toc37849012 \h </w:instrText>
          </w:r>
          <w:r>
            <w:rPr>
              <w:noProof/>
            </w:rPr>
          </w:r>
          <w:r>
            <w:rPr>
              <w:noProof/>
            </w:rPr>
            <w:fldChar w:fldCharType="separate"/>
          </w:r>
          <w:r w:rsidR="00A77B3A">
            <w:rPr>
              <w:noProof/>
            </w:rPr>
            <w:t>7</w:t>
          </w:r>
          <w:r>
            <w:rPr>
              <w:noProof/>
            </w:rPr>
            <w:fldChar w:fldCharType="end"/>
          </w:r>
        </w:p>
        <w:p w14:paraId="37A1A434" w14:textId="4CFE65AE" w:rsidR="00F8245F" w:rsidRPr="00F8245F" w:rsidRDefault="00F8245F">
          <w:pPr>
            <w:pStyle w:val="TOC2"/>
            <w:tabs>
              <w:tab w:val="left" w:pos="1320"/>
              <w:tab w:val="right" w:leader="dot" w:pos="9730"/>
            </w:tabs>
            <w:rPr>
              <w:rFonts w:asciiTheme="minorHAnsi" w:hAnsiTheme="minorHAnsi"/>
              <w:smallCaps w:val="0"/>
              <w:noProof/>
            </w:rPr>
          </w:pPr>
          <w:r>
            <w:rPr>
              <w:noProof/>
            </w:rPr>
            <w:t>4.1</w:t>
          </w:r>
          <w:r w:rsidRPr="00F8245F">
            <w:rPr>
              <w:rFonts w:asciiTheme="minorHAnsi" w:hAnsiTheme="minorHAnsi"/>
              <w:smallCaps w:val="0"/>
              <w:noProof/>
            </w:rPr>
            <w:tab/>
          </w:r>
          <w:r>
            <w:rPr>
              <w:noProof/>
            </w:rPr>
            <w:t>Azur Space</w:t>
          </w:r>
          <w:r>
            <w:rPr>
              <w:noProof/>
            </w:rPr>
            <w:tab/>
          </w:r>
          <w:r>
            <w:rPr>
              <w:noProof/>
            </w:rPr>
            <w:fldChar w:fldCharType="begin"/>
          </w:r>
          <w:r>
            <w:rPr>
              <w:noProof/>
            </w:rPr>
            <w:instrText xml:space="preserve"> PAGEREF _Toc37849013 \h </w:instrText>
          </w:r>
          <w:r>
            <w:rPr>
              <w:noProof/>
            </w:rPr>
          </w:r>
          <w:r>
            <w:rPr>
              <w:noProof/>
            </w:rPr>
            <w:fldChar w:fldCharType="separate"/>
          </w:r>
          <w:r w:rsidR="00A77B3A">
            <w:rPr>
              <w:noProof/>
            </w:rPr>
            <w:t>7</w:t>
          </w:r>
          <w:r>
            <w:rPr>
              <w:noProof/>
            </w:rPr>
            <w:fldChar w:fldCharType="end"/>
          </w:r>
        </w:p>
        <w:p w14:paraId="4F252626" w14:textId="5D33BB77" w:rsidR="00F8245F" w:rsidRPr="00F8245F" w:rsidRDefault="00F8245F">
          <w:pPr>
            <w:pStyle w:val="TOC2"/>
            <w:tabs>
              <w:tab w:val="left" w:pos="1320"/>
              <w:tab w:val="right" w:leader="dot" w:pos="9730"/>
            </w:tabs>
            <w:rPr>
              <w:rFonts w:asciiTheme="minorHAnsi" w:hAnsiTheme="minorHAnsi"/>
              <w:smallCaps w:val="0"/>
              <w:noProof/>
            </w:rPr>
          </w:pPr>
          <w:r>
            <w:rPr>
              <w:noProof/>
            </w:rPr>
            <w:t>4.2</w:t>
          </w:r>
          <w:r w:rsidRPr="00F8245F">
            <w:rPr>
              <w:rFonts w:asciiTheme="minorHAnsi" w:hAnsiTheme="minorHAnsi"/>
              <w:smallCaps w:val="0"/>
              <w:noProof/>
            </w:rPr>
            <w:tab/>
          </w:r>
          <w:r>
            <w:rPr>
              <w:noProof/>
            </w:rPr>
            <w:t>Cesi Solar panels</w:t>
          </w:r>
          <w:r>
            <w:rPr>
              <w:noProof/>
            </w:rPr>
            <w:tab/>
          </w:r>
          <w:r>
            <w:rPr>
              <w:noProof/>
            </w:rPr>
            <w:fldChar w:fldCharType="begin"/>
          </w:r>
          <w:r>
            <w:rPr>
              <w:noProof/>
            </w:rPr>
            <w:instrText xml:space="preserve"> PAGEREF _Toc37849014 \h </w:instrText>
          </w:r>
          <w:r>
            <w:rPr>
              <w:noProof/>
            </w:rPr>
          </w:r>
          <w:r>
            <w:rPr>
              <w:noProof/>
            </w:rPr>
            <w:fldChar w:fldCharType="separate"/>
          </w:r>
          <w:r w:rsidR="00A77B3A">
            <w:rPr>
              <w:noProof/>
            </w:rPr>
            <w:t>7</w:t>
          </w:r>
          <w:r>
            <w:rPr>
              <w:noProof/>
            </w:rPr>
            <w:fldChar w:fldCharType="end"/>
          </w:r>
        </w:p>
        <w:p w14:paraId="24CFF18A" w14:textId="63D6C1CF" w:rsidR="00665C66" w:rsidRPr="00012681" w:rsidRDefault="00FA2400" w:rsidP="00D434CE">
          <w:pPr>
            <w:pStyle w:val="TOC9"/>
          </w:pPr>
          <w:r>
            <w:rPr>
              <w:caps/>
              <w:sz w:val="20"/>
              <w:szCs w:val="20"/>
            </w:rPr>
            <w:fldChar w:fldCharType="end"/>
          </w:r>
        </w:p>
      </w:sdtContent>
    </w:sdt>
    <w:p w14:paraId="5871FB1F" w14:textId="77777777" w:rsidR="003208AF" w:rsidRDefault="003208AF" w:rsidP="003208AF"/>
    <w:p w14:paraId="27BBB2C0" w14:textId="77777777" w:rsidR="003208AF" w:rsidRDefault="003208AF" w:rsidP="003208AF"/>
    <w:p w14:paraId="54D1A096" w14:textId="5443FC46" w:rsidR="00B75248" w:rsidRPr="00B75248" w:rsidRDefault="00B75248" w:rsidP="002A1171">
      <w:pPr>
        <w:pStyle w:val="Heading1"/>
        <w:numPr>
          <w:ilvl w:val="0"/>
          <w:numId w:val="0"/>
        </w:numPr>
        <w:ind w:left="432"/>
      </w:pPr>
    </w:p>
    <w:p w14:paraId="09503181" w14:textId="1701520A" w:rsidR="009008CD" w:rsidRDefault="002A1171" w:rsidP="009D7DD8">
      <w:pPr>
        <w:pStyle w:val="Heading1"/>
      </w:pPr>
      <w:bookmarkStart w:id="1" w:name="_Toc37849002"/>
      <w:r>
        <w:t>Introduction</w:t>
      </w:r>
      <w:bookmarkEnd w:id="1"/>
      <w:r w:rsidR="00BE211A">
        <w:t xml:space="preserve"> </w:t>
      </w:r>
    </w:p>
    <w:p w14:paraId="36535CA5" w14:textId="635F9197" w:rsidR="002611E9" w:rsidRDefault="00CF21F7" w:rsidP="002611E9">
      <w:r>
        <w:t>This document describ</w:t>
      </w:r>
      <w:r w:rsidR="008205F0">
        <w:t>es</w:t>
      </w:r>
      <w:r>
        <w:t xml:space="preserve"> </w:t>
      </w:r>
      <w:r w:rsidR="00247A17">
        <w:t xml:space="preserve">the considerations for definition of TSP panels with regards to P60 and P80 configured satellite systems. </w:t>
      </w:r>
      <w:r w:rsidR="008205F0">
        <w:t>Most of</w:t>
      </w:r>
      <w:r w:rsidR="00247A17">
        <w:t xml:space="preserve"> the document is trying to figure out the possibilities gives by the P60 and P80 systems and the possibilities this TSP panels are providing.</w:t>
      </w:r>
    </w:p>
    <w:p w14:paraId="62EB42DA" w14:textId="3E463C41" w:rsidR="002611E9" w:rsidRDefault="00247A17" w:rsidP="002611E9">
      <w:r>
        <w:t>The document is only describing the 6U panels. (3 panels</w:t>
      </w:r>
      <w:ins w:id="2" w:author="Jørgen Vestergaard" w:date="2020-04-22T09:38:00Z">
        <w:r w:rsidR="007C7F7C">
          <w:t>/wing</w:t>
        </w:r>
      </w:ins>
      <w:del w:id="3" w:author="Jørgen Vestergaard" w:date="2020-04-22T09:40:00Z">
        <w:r w:rsidDel="007C7F7C">
          <w:delText xml:space="preserve"> * 2</w:delText>
        </w:r>
      </w:del>
      <w:r>
        <w:t>)</w:t>
      </w:r>
    </w:p>
    <w:p w14:paraId="566CDAEE" w14:textId="1CAB86BB" w:rsidR="002611E9" w:rsidRDefault="002611E9" w:rsidP="002611E9"/>
    <w:p w14:paraId="7B5C744B" w14:textId="6E264D69" w:rsidR="00247A17" w:rsidRDefault="00247A17" w:rsidP="002611E9">
      <w:r>
        <w:t>During the document definitions for both Cesi and Azur space solar cells</w:t>
      </w:r>
      <w:r w:rsidR="008205F0">
        <w:t xml:space="preserve"> are used</w:t>
      </w:r>
      <w:r>
        <w:t>. They have some similarities and some differences.</w:t>
      </w:r>
    </w:p>
    <w:p w14:paraId="2DA7E290" w14:textId="77777777" w:rsidR="00247A17" w:rsidRPr="002611E9" w:rsidRDefault="00247A17" w:rsidP="002611E9"/>
    <w:p w14:paraId="7AED73E4" w14:textId="0ED80DB9" w:rsidR="002611E9" w:rsidRDefault="00CF21F7" w:rsidP="002611E9">
      <w:pPr>
        <w:pStyle w:val="Heading2"/>
      </w:pPr>
      <w:bookmarkStart w:id="4" w:name="_Toc37849003"/>
      <w:r>
        <w:t>Configurable Solar Panel Requirement</w:t>
      </w:r>
      <w:bookmarkEnd w:id="4"/>
    </w:p>
    <w:p w14:paraId="70A05935" w14:textId="77777777" w:rsidR="00247A17" w:rsidRDefault="00247A17" w:rsidP="00CF21F7">
      <w:pPr>
        <w:pStyle w:val="ListParagraph"/>
        <w:numPr>
          <w:ilvl w:val="0"/>
          <w:numId w:val="23"/>
        </w:numPr>
      </w:pPr>
      <w:r>
        <w:t>The overall requirements are to design each panel with 15 solar cells.</w:t>
      </w:r>
    </w:p>
    <w:p w14:paraId="43436CD9" w14:textId="0E2463F9" w:rsidR="00CF21F7" w:rsidRDefault="00247A17" w:rsidP="00CF21F7">
      <w:pPr>
        <w:pStyle w:val="ListParagraph"/>
        <w:numPr>
          <w:ilvl w:val="0"/>
          <w:numId w:val="23"/>
        </w:numPr>
      </w:pPr>
      <w:r>
        <w:t>These cells shall be connected in 2 max 3 strings.</w:t>
      </w:r>
    </w:p>
    <w:p w14:paraId="2821206F" w14:textId="7202FDDE" w:rsidR="00247A17" w:rsidRDefault="00247A17" w:rsidP="00CF21F7">
      <w:pPr>
        <w:pStyle w:val="ListParagraph"/>
        <w:numPr>
          <w:ilvl w:val="0"/>
          <w:numId w:val="23"/>
        </w:numPr>
      </w:pPr>
      <w:r>
        <w:t xml:space="preserve">The designed panels may be able to be used in all </w:t>
      </w:r>
      <w:r w:rsidR="00835D40">
        <w:t xml:space="preserve">positions 1 to </w:t>
      </w:r>
      <w:r w:rsidR="008205F0">
        <w:t>3 (</w:t>
      </w:r>
      <w:r>
        <w:t>4</w:t>
      </w:r>
      <w:r w:rsidR="008205F0">
        <w:t>)</w:t>
      </w:r>
      <w:r w:rsidR="00835D40">
        <w:t>.</w:t>
      </w:r>
    </w:p>
    <w:p w14:paraId="2B83EC30" w14:textId="222BB628" w:rsidR="00247A17" w:rsidRDefault="00247A17" w:rsidP="00CF21F7">
      <w:pPr>
        <w:pStyle w:val="ListParagraph"/>
        <w:numPr>
          <w:ilvl w:val="0"/>
          <w:numId w:val="23"/>
        </w:numPr>
      </w:pPr>
      <w:r>
        <w:t>It is needed to be able to measure the temperature on minimum 1 panel</w:t>
      </w:r>
      <w:ins w:id="5" w:author="Jørgen Vestergaard" w:date="2020-04-22T09:41:00Z">
        <w:r w:rsidR="007C7F7C">
          <w:t>/wing</w:t>
        </w:r>
      </w:ins>
      <w:del w:id="6" w:author="Jørgen Vestergaard" w:date="2020-04-22T09:41:00Z">
        <w:r w:rsidDel="007C7F7C">
          <w:delText xml:space="preserve"> on each side of the satellite</w:delText>
        </w:r>
      </w:del>
      <w:r>
        <w:t>.</w:t>
      </w:r>
    </w:p>
    <w:p w14:paraId="5112E33C" w14:textId="53A0DDBB" w:rsidR="00835D40" w:rsidRDefault="00835D40" w:rsidP="00CF21F7">
      <w:pPr>
        <w:pStyle w:val="ListParagraph"/>
        <w:numPr>
          <w:ilvl w:val="0"/>
          <w:numId w:val="23"/>
        </w:numPr>
      </w:pPr>
      <w:r>
        <w:t>It is highly wanted to be able to use either Cesi cells or Azur cells on the same design (not combined but either or)</w:t>
      </w:r>
    </w:p>
    <w:p w14:paraId="5D673895" w14:textId="34A134B6" w:rsidR="00835D40" w:rsidRDefault="00835D40" w:rsidP="00CF21F7">
      <w:pPr>
        <w:pStyle w:val="ListParagraph"/>
        <w:numPr>
          <w:ilvl w:val="0"/>
          <w:numId w:val="23"/>
        </w:numPr>
      </w:pPr>
      <w:r>
        <w:t>Temperature range -75 to +105</w:t>
      </w:r>
      <w:r>
        <w:rPr>
          <w:rFonts w:ascii="Arial" w:hAnsi="Arial" w:cs="Arial"/>
        </w:rPr>
        <w:t>⁰</w:t>
      </w:r>
      <w:r>
        <w:t>C</w:t>
      </w:r>
    </w:p>
    <w:p w14:paraId="00D8CD0E" w14:textId="498D175D" w:rsidR="00247A17" w:rsidRDefault="00247A17" w:rsidP="00247A17"/>
    <w:p w14:paraId="44C620BA" w14:textId="4678BEA1" w:rsidR="00835D40" w:rsidRDefault="00835D40"/>
    <w:p w14:paraId="2136038D" w14:textId="303302A1" w:rsidR="00835D40" w:rsidRDefault="00835D40">
      <w:r>
        <w:br w:type="page"/>
      </w:r>
    </w:p>
    <w:p w14:paraId="2FF89C20" w14:textId="77777777" w:rsidR="00835D40" w:rsidRDefault="00835D40"/>
    <w:p w14:paraId="3CBABF0A" w14:textId="651FA97B" w:rsidR="002834C2" w:rsidRDefault="002834C2" w:rsidP="00352E53">
      <w:pPr>
        <w:pStyle w:val="Heading2"/>
      </w:pPr>
      <w:bookmarkStart w:id="7" w:name="_Toc37849004"/>
      <w:r>
        <w:t>Electrical</w:t>
      </w:r>
      <w:r w:rsidR="00AE5A05">
        <w:t xml:space="preserve"> requirements</w:t>
      </w:r>
      <w:r>
        <w:t>:</w:t>
      </w:r>
      <w:bookmarkEnd w:id="7"/>
    </w:p>
    <w:p w14:paraId="1F04033D" w14:textId="4C5F7A6E" w:rsidR="0055352C" w:rsidRDefault="0055352C" w:rsidP="00AE5A05">
      <w:pPr>
        <w:pStyle w:val="ListParagraph"/>
        <w:numPr>
          <w:ilvl w:val="0"/>
          <w:numId w:val="23"/>
        </w:numPr>
      </w:pPr>
      <w:r>
        <w:t>Blocking Diode (to be Considered), needed if more strings in parallel on same ACU channel.</w:t>
      </w:r>
    </w:p>
    <w:p w14:paraId="05E8A4CF" w14:textId="5AD7D23F" w:rsidR="00CD1CBA" w:rsidRDefault="00CD1CBA" w:rsidP="00CD1CBA">
      <w:pPr>
        <w:pStyle w:val="ListParagraph"/>
        <w:numPr>
          <w:ilvl w:val="0"/>
          <w:numId w:val="23"/>
        </w:numPr>
      </w:pPr>
      <w:r w:rsidRPr="00CD1CBA">
        <w:t>The design shall allow for solar array configuration with 1-4 panels.</w:t>
      </w:r>
    </w:p>
    <w:p w14:paraId="24A9A30A" w14:textId="554E8818" w:rsidR="00CD1CBA" w:rsidRDefault="00CD1CBA" w:rsidP="00CD1CBA">
      <w:pPr>
        <w:pStyle w:val="ListParagraph"/>
        <w:numPr>
          <w:ilvl w:val="0"/>
          <w:numId w:val="23"/>
        </w:numPr>
      </w:pPr>
      <w:r w:rsidRPr="00CD1CBA">
        <w:t>It shall be possible to adjust mechanics to have more than &gt;&gt;1k-ohm resistance between the SA and and the space craft chassis.</w:t>
      </w:r>
    </w:p>
    <w:p w14:paraId="40C7D936" w14:textId="767E21CD" w:rsidR="00352E53" w:rsidRDefault="00352E53" w:rsidP="00CD1CBA">
      <w:pPr>
        <w:pStyle w:val="ListParagraph"/>
        <w:numPr>
          <w:ilvl w:val="0"/>
          <w:numId w:val="23"/>
        </w:numPr>
      </w:pPr>
      <w:r w:rsidRPr="00352E53">
        <w:t>The PCB shall be designed to accommodate both AZUR space and the CESI solar cell.</w:t>
      </w:r>
    </w:p>
    <w:p w14:paraId="5FE39B13" w14:textId="563B20F7" w:rsidR="00352E53" w:rsidRDefault="00352E53" w:rsidP="00CD1CBA">
      <w:pPr>
        <w:pStyle w:val="ListParagraph"/>
        <w:numPr>
          <w:ilvl w:val="0"/>
          <w:numId w:val="23"/>
        </w:numPr>
      </w:pPr>
      <w:r w:rsidRPr="00352E53">
        <w:t>The TSP shall be able to deliver in excess of 35W when fully illuminated (one wing) (3x power gain over DSP)</w:t>
      </w:r>
    </w:p>
    <w:p w14:paraId="5F5D6A60" w14:textId="4138C2E4" w:rsidR="00352E53" w:rsidRDefault="00352E53" w:rsidP="00CD1CBA">
      <w:pPr>
        <w:pStyle w:val="ListParagraph"/>
        <w:numPr>
          <w:ilvl w:val="0"/>
          <w:numId w:val="23"/>
        </w:numPr>
      </w:pPr>
      <w:r w:rsidRPr="00352E53">
        <w:t>Avoid hardware options (such options significantly hurt the business case because of cost and complexity of handling order/customer)</w:t>
      </w:r>
    </w:p>
    <w:p w14:paraId="39998F3A" w14:textId="545571ED" w:rsidR="00352E53" w:rsidRDefault="00352E53" w:rsidP="00CD1CBA">
      <w:pPr>
        <w:pStyle w:val="ListParagraph"/>
        <w:numPr>
          <w:ilvl w:val="0"/>
          <w:numId w:val="23"/>
        </w:numPr>
      </w:pPr>
      <w:r w:rsidRPr="00352E53">
        <w:t>The TSP shall fit in a GomSpace 6U or 12U platform with no required modifications to other products</w:t>
      </w:r>
    </w:p>
    <w:p w14:paraId="6D006F81" w14:textId="214BE830" w:rsidR="00352E53" w:rsidRDefault="00352E53" w:rsidP="00CD1CBA">
      <w:pPr>
        <w:pStyle w:val="ListParagraph"/>
        <w:numPr>
          <w:ilvl w:val="0"/>
          <w:numId w:val="23"/>
        </w:numPr>
      </w:pPr>
      <w:r w:rsidRPr="00352E53">
        <w:t>The design should be compatible with both the P60/BPX power system as well as the P80/BP8 power components.</w:t>
      </w:r>
    </w:p>
    <w:p w14:paraId="78173680" w14:textId="2D8AA2E7" w:rsidR="00352E53" w:rsidRDefault="00352E53" w:rsidP="00CD1CBA">
      <w:pPr>
        <w:pStyle w:val="ListParagraph"/>
        <w:numPr>
          <w:ilvl w:val="0"/>
          <w:numId w:val="23"/>
        </w:numPr>
      </w:pPr>
      <w:r w:rsidRPr="00352E53">
        <w:t>The panel pcb should accommodate a temperature sensor.</w:t>
      </w:r>
    </w:p>
    <w:p w14:paraId="3A9835E2" w14:textId="671E06AF" w:rsidR="00352E53" w:rsidRDefault="00352E53" w:rsidP="00CD1CBA">
      <w:pPr>
        <w:pStyle w:val="ListParagraph"/>
        <w:numPr>
          <w:ilvl w:val="0"/>
          <w:numId w:val="23"/>
        </w:numPr>
      </w:pPr>
      <w:r w:rsidRPr="00352E53">
        <w:t>PCB should be configurable to accommodate 2 or 3 strings of solar cells.</w:t>
      </w:r>
    </w:p>
    <w:p w14:paraId="05F34E4E" w14:textId="218F0FB5" w:rsidR="00352E53" w:rsidRDefault="00352E53" w:rsidP="00CD1CBA">
      <w:pPr>
        <w:pStyle w:val="ListParagraph"/>
        <w:numPr>
          <w:ilvl w:val="0"/>
          <w:numId w:val="23"/>
        </w:numPr>
      </w:pPr>
      <w:r w:rsidRPr="00352E53">
        <w:t>The panel PCB shall be designed to have a minimum magnetic dipole moment which does not exceed 10mA*m^2 when illuminated by TOA sun light intensity</w:t>
      </w:r>
    </w:p>
    <w:p w14:paraId="085A500D" w14:textId="15779735" w:rsidR="00352E53" w:rsidRDefault="00352E53" w:rsidP="00CD1CBA">
      <w:pPr>
        <w:pStyle w:val="ListParagraph"/>
        <w:numPr>
          <w:ilvl w:val="0"/>
          <w:numId w:val="23"/>
        </w:numPr>
      </w:pPr>
      <w:r w:rsidRPr="00352E53">
        <w:t>On three-string panels, it is preferred if two of the strings can be made parallel on the pcb.</w:t>
      </w:r>
    </w:p>
    <w:p w14:paraId="27F08A5F" w14:textId="092849C4" w:rsidR="00352E53" w:rsidRDefault="00352E53" w:rsidP="00CD1CBA">
      <w:pPr>
        <w:pStyle w:val="ListParagraph"/>
        <w:numPr>
          <w:ilvl w:val="0"/>
          <w:numId w:val="23"/>
        </w:numPr>
      </w:pPr>
      <w:r w:rsidRPr="00352E53">
        <w:t>The TSP shall be compatible with power interfaces to NanoPower P80 and P60 products and data/control interfaces to NanoMind A3200 product (Sales)</w:t>
      </w:r>
    </w:p>
    <w:p w14:paraId="69A2A5D7" w14:textId="4A98267E" w:rsidR="00352E53" w:rsidRDefault="00352E53" w:rsidP="00CD1CBA">
      <w:pPr>
        <w:pStyle w:val="ListParagraph"/>
        <w:numPr>
          <w:ilvl w:val="0"/>
          <w:numId w:val="23"/>
        </w:numPr>
      </w:pPr>
      <w:r w:rsidRPr="00352E53">
        <w:t>If possible, detection of successful deploy should be added.</w:t>
      </w:r>
    </w:p>
    <w:p w14:paraId="4A098E68" w14:textId="4AD48A5C" w:rsidR="00352E53" w:rsidRDefault="00352E53" w:rsidP="00CD1CBA">
      <w:pPr>
        <w:pStyle w:val="ListParagraph"/>
        <w:numPr>
          <w:ilvl w:val="0"/>
          <w:numId w:val="23"/>
        </w:numPr>
      </w:pPr>
      <w:r w:rsidRPr="00352E53">
        <w:t>A temperature variation of approx [-75deg C; 90 deg C] shall be considered in the design of the solar array.</w:t>
      </w:r>
    </w:p>
    <w:p w14:paraId="56CCCB41" w14:textId="421B0F44" w:rsidR="00352E53" w:rsidRDefault="00352E53" w:rsidP="00CD1CBA">
      <w:pPr>
        <w:pStyle w:val="ListParagraph"/>
        <w:numPr>
          <w:ilvl w:val="0"/>
          <w:numId w:val="23"/>
        </w:numPr>
        <w:rPr>
          <w:ins w:id="8" w:author="Karsten Mentz" w:date="2020-04-23T13:54:00Z"/>
        </w:rPr>
      </w:pPr>
      <w:r w:rsidRPr="00352E53">
        <w:t>A final test should be defined to ensure the fully assembled wing works from an electrical point of view.</w:t>
      </w:r>
    </w:p>
    <w:p w14:paraId="23258DCE" w14:textId="16670826" w:rsidR="005937ED" w:rsidRDefault="005937ED" w:rsidP="00CD1CBA">
      <w:pPr>
        <w:pStyle w:val="ListParagraph"/>
        <w:numPr>
          <w:ilvl w:val="0"/>
          <w:numId w:val="23"/>
        </w:numPr>
        <w:rPr>
          <w:ins w:id="9" w:author="Karsten Mentz" w:date="2020-04-23T13:56:00Z"/>
        </w:rPr>
      </w:pPr>
      <w:ins w:id="10" w:author="Karsten Mentz" w:date="2020-04-23T13:54:00Z">
        <w:r>
          <w:t>Need a method to detect the panels is not folded out.</w:t>
        </w:r>
      </w:ins>
    </w:p>
    <w:p w14:paraId="09B0664F" w14:textId="499C9ED5" w:rsidR="000A3D69" w:rsidRDefault="000A3D69" w:rsidP="00CD1CBA">
      <w:pPr>
        <w:pStyle w:val="ListParagraph"/>
        <w:numPr>
          <w:ilvl w:val="0"/>
          <w:numId w:val="23"/>
        </w:numPr>
      </w:pPr>
      <w:ins w:id="11" w:author="Karsten Mentz" w:date="2020-04-23T13:56:00Z">
        <w:r>
          <w:t>Consider 2 bypass diodes on each S</w:t>
        </w:r>
      </w:ins>
      <w:ins w:id="12" w:author="Karsten Mentz" w:date="2020-04-23T13:57:00Z">
        <w:r>
          <w:t xml:space="preserve">olar Cells, relevant for </w:t>
        </w:r>
      </w:ins>
      <w:bookmarkStart w:id="13" w:name="_GoBack"/>
      <w:bookmarkEnd w:id="13"/>
      <w:ins w:id="14" w:author="Karsten Mentz" w:date="2020-04-23T13:56:00Z">
        <w:r>
          <w:t>deep sky panels.</w:t>
        </w:r>
      </w:ins>
    </w:p>
    <w:p w14:paraId="17612F6F" w14:textId="77777777" w:rsidR="00076364" w:rsidRDefault="00076364" w:rsidP="00CF21F7"/>
    <w:p w14:paraId="31106A8C" w14:textId="09DCA4F0" w:rsidR="00466FCE" w:rsidRDefault="00466FCE" w:rsidP="00466FCE">
      <w:pPr>
        <w:pStyle w:val="Heading2"/>
      </w:pPr>
      <w:bookmarkStart w:id="15" w:name="_Toc37849005"/>
      <w:r>
        <w:t xml:space="preserve">Input from </w:t>
      </w:r>
      <w:r w:rsidR="004B4538">
        <w:t>project lead and mechanics</w:t>
      </w:r>
      <w:bookmarkEnd w:id="15"/>
    </w:p>
    <w:p w14:paraId="4DAFE2B6" w14:textId="659EA73C" w:rsidR="000A7CDC" w:rsidRDefault="000A7CDC" w:rsidP="000A7CDC"/>
    <w:p w14:paraId="3DE1439A" w14:textId="49EF77C3" w:rsidR="00A35250" w:rsidRDefault="00A35250" w:rsidP="004B4538">
      <w:r>
        <w:t>Temperature</w:t>
      </w:r>
      <w:r w:rsidR="004B4538">
        <w:t xml:space="preserve"> to be expected, s</w:t>
      </w:r>
      <w:r w:rsidR="00466FCE">
        <w:t xml:space="preserve">olar panels are exposed to </w:t>
      </w:r>
      <w:r>
        <w:t>extreme temperature cycling during flight:</w:t>
      </w:r>
    </w:p>
    <w:p w14:paraId="12829B54" w14:textId="25BDDD8E" w:rsidR="00466FCE" w:rsidRDefault="00A35250" w:rsidP="004B4538">
      <w:r>
        <w:t xml:space="preserve">In sun: +80 - +90 </w:t>
      </w:r>
      <w:r>
        <w:rPr>
          <w:rFonts w:ascii="Arial" w:hAnsi="Arial" w:cs="Arial"/>
        </w:rPr>
        <w:t>⁰</w:t>
      </w:r>
      <w:r>
        <w:t xml:space="preserve">C.  In Eclipse: -75 </w:t>
      </w:r>
      <w:r>
        <w:rPr>
          <w:rFonts w:ascii="Arial" w:hAnsi="Arial" w:cs="Arial"/>
        </w:rPr>
        <w:t>⁰</w:t>
      </w:r>
      <w:r>
        <w:t xml:space="preserve">C.  Pearls was tested with 22K temperature cycles, cycling from -75 to +105 </w:t>
      </w:r>
      <w:r>
        <w:rPr>
          <w:rFonts w:ascii="Arial" w:hAnsi="Arial" w:cs="Arial"/>
        </w:rPr>
        <w:t>⁰</w:t>
      </w:r>
      <w:r>
        <w:t xml:space="preserve">C. Other components on the solar panel PCB should be able to operate in the same temperature range, as the thermal </w:t>
      </w:r>
      <w:r w:rsidRPr="00A35250">
        <w:t>inertia</w:t>
      </w:r>
      <w:r>
        <w:t xml:space="preserve"> in the solar panel PCB is relatively small.</w:t>
      </w:r>
    </w:p>
    <w:p w14:paraId="590C1D1B" w14:textId="77777777" w:rsidR="004B4538" w:rsidRDefault="004B4538" w:rsidP="000A7CDC"/>
    <w:p w14:paraId="2510E412" w14:textId="5133FA51" w:rsidR="00D4444B" w:rsidRDefault="00D4444B" w:rsidP="000A7CDC">
      <w:r>
        <w:t xml:space="preserve">The suggestion is to replace the </w:t>
      </w:r>
      <w:r w:rsidR="004B4538">
        <w:t xml:space="preserve">traditional </w:t>
      </w:r>
      <w:r>
        <w:t xml:space="preserve">electric connection of solar cells, from existing soldering to Welding. Use of welding should be easier to control in term of heat, but it requires </w:t>
      </w:r>
    </w:p>
    <w:p w14:paraId="5B3C5DD3" w14:textId="2C2BEBB7" w:rsidR="00D4444B" w:rsidRDefault="00D4444B" w:rsidP="004B4538">
      <w:pPr>
        <w:pStyle w:val="ListParagraph"/>
      </w:pPr>
    </w:p>
    <w:p w14:paraId="5B6909C8" w14:textId="22F0E89A" w:rsidR="00D4444B" w:rsidRDefault="004B4538" w:rsidP="00D4444B">
      <w:pPr>
        <w:pStyle w:val="ListParagraph"/>
        <w:numPr>
          <w:ilvl w:val="0"/>
          <w:numId w:val="23"/>
        </w:numPr>
      </w:pPr>
      <w:r>
        <w:t>Design for welding; no</w:t>
      </w:r>
      <w:r w:rsidR="00D4444B">
        <w:t xml:space="preserve"> components a</w:t>
      </w:r>
      <w:r w:rsidR="008205F0">
        <w:t>t</w:t>
      </w:r>
      <w:r w:rsidR="00D4444B">
        <w:t xml:space="preserve"> the backside of the PCB (in the area where welding shall be supported)</w:t>
      </w:r>
    </w:p>
    <w:p w14:paraId="7B5E5A48" w14:textId="68247AA0" w:rsidR="00A35250" w:rsidRDefault="00D4444B" w:rsidP="00D4444B">
      <w:pPr>
        <w:pStyle w:val="ListParagraph"/>
        <w:numPr>
          <w:ilvl w:val="0"/>
          <w:numId w:val="23"/>
        </w:numPr>
      </w:pPr>
      <w:r>
        <w:t xml:space="preserve">Other </w:t>
      </w:r>
      <w:r w:rsidR="008205F0">
        <w:t xml:space="preserve">PCB </w:t>
      </w:r>
      <w:r>
        <w:t>surface treatment (e.g. ENEPIG, compared to today=ENIG)</w:t>
      </w:r>
    </w:p>
    <w:p w14:paraId="5947DF65" w14:textId="77777777" w:rsidR="00FA48D7" w:rsidRDefault="00FA48D7" w:rsidP="000A7CDC"/>
    <w:p w14:paraId="24AF3947" w14:textId="64BBB96E" w:rsidR="00A35250" w:rsidRDefault="00A35250" w:rsidP="000A7CDC">
      <w:r>
        <w:t>PCB type:</w:t>
      </w:r>
    </w:p>
    <w:p w14:paraId="10C58C01" w14:textId="63DBD64B" w:rsidR="00A35250" w:rsidRDefault="004B4538" w:rsidP="000A7CDC">
      <w:r>
        <w:t>It is</w:t>
      </w:r>
      <w:r w:rsidR="00A35250">
        <w:t xml:space="preserve"> suggested to use Arlon NT, as this has the lowest </w:t>
      </w:r>
      <w:r>
        <w:t>variation over temperature</w:t>
      </w:r>
      <w:r w:rsidR="00FA48D7">
        <w:t xml:space="preserve">, compared to </w:t>
      </w:r>
      <w:r>
        <w:t xml:space="preserve">                                                                                                                                                                                                                                                                                                                                                                           </w:t>
      </w:r>
      <w:r w:rsidR="00FA48D7">
        <w:t>Arlon 85. To investigate how are the CU traces stressed when used with Arlon NT in the extreme solar panel temp range.</w:t>
      </w:r>
    </w:p>
    <w:p w14:paraId="19B2FE6E" w14:textId="02D7701F" w:rsidR="00FA48D7" w:rsidRDefault="00FA48D7" w:rsidP="000A7CDC"/>
    <w:p w14:paraId="1DF5048B" w14:textId="57626DB9" w:rsidR="00FA48D7" w:rsidRDefault="00D4444B" w:rsidP="000A7CDC">
      <w:r>
        <w:t>Connector</w:t>
      </w:r>
      <w:r w:rsidR="00995FCC">
        <w:t>/Cable</w:t>
      </w:r>
      <w:r>
        <w:t xml:space="preserve"> type:</w:t>
      </w:r>
    </w:p>
    <w:p w14:paraId="4D33A4D2" w14:textId="75A759B5" w:rsidR="00D4444B" w:rsidRDefault="00995FCC" w:rsidP="000A7CDC">
      <w:r>
        <w:t xml:space="preserve">AXON connector </w:t>
      </w:r>
      <w:r w:rsidR="00516F4F">
        <w:t>like</w:t>
      </w:r>
      <w:r>
        <w:t xml:space="preserve"> Pearls (TSP-8UL), cables will then be manufactured by </w:t>
      </w:r>
      <w:r w:rsidR="006E00BD">
        <w:t>“</w:t>
      </w:r>
      <w:r>
        <w:t>amgab.se</w:t>
      </w:r>
      <w:r w:rsidR="006E00BD">
        <w:t>”</w:t>
      </w:r>
      <w:r>
        <w:t>.</w:t>
      </w:r>
    </w:p>
    <w:p w14:paraId="49CE36FC" w14:textId="0E6CEDD6" w:rsidR="00A82BFF" w:rsidRDefault="00A82BFF" w:rsidP="000A7CDC">
      <w:r>
        <w:t>Earlier we used Pico-lock</w:t>
      </w:r>
    </w:p>
    <w:p w14:paraId="47408C9C" w14:textId="77777777" w:rsidR="00995FCC" w:rsidRDefault="00995FCC" w:rsidP="000A7CDC"/>
    <w:p w14:paraId="66C3D39E" w14:textId="77777777" w:rsidR="0054771F" w:rsidRDefault="0054771F" w:rsidP="000A7CDC"/>
    <w:p w14:paraId="5EE4C175" w14:textId="7F0C6091" w:rsidR="00005CAC" w:rsidRDefault="0054771F" w:rsidP="000A7CDC">
      <w:r>
        <w:t>RELEASE MECHANISM:</w:t>
      </w:r>
    </w:p>
    <w:p w14:paraId="2A0B5958" w14:textId="6565CFE9" w:rsidR="0054771F" w:rsidRDefault="0054771F" w:rsidP="000A7CDC">
      <w:r>
        <w:t>Release of the solar panels consider reuse of the concept from “Reflect array”</w:t>
      </w:r>
      <w:r w:rsidR="00187D07">
        <w:t xml:space="preserve">. </w:t>
      </w:r>
      <w:r>
        <w:t xml:space="preserve">This is an </w:t>
      </w:r>
      <w:r w:rsidR="00724875">
        <w:t>interstate</w:t>
      </w:r>
      <w:r>
        <w:t xml:space="preserve"> that only provide burning and release detection feature no further functionality is supported by this design. Check the AR6 board, and </w:t>
      </w:r>
    </w:p>
    <w:p w14:paraId="4E57CE90" w14:textId="77777777" w:rsidR="0054771F" w:rsidRDefault="0054771F" w:rsidP="0054771F">
      <w:r>
        <w:t>GitHub\hw_family_nanopower\TSP-8UL-Pack\Panel-Release-Mechanism\Release_Main</w:t>
      </w:r>
    </w:p>
    <w:p w14:paraId="2D40E4A7" w14:textId="2D90A42D" w:rsidR="00914DD6" w:rsidRDefault="00914DD6" w:rsidP="000A7CDC"/>
    <w:p w14:paraId="7E87ECA0" w14:textId="5A348945" w:rsidR="00523CE5" w:rsidRDefault="00516F4F" w:rsidP="000A7CDC">
      <w:r>
        <w:t>Ensure redundancy for the release PCB design</w:t>
      </w:r>
      <w:r w:rsidR="00523CE5">
        <w:t>.</w:t>
      </w:r>
      <w:r>
        <w:t xml:space="preserve"> </w:t>
      </w:r>
      <w:r w:rsidR="00523CE5">
        <w:br/>
        <w:t>T</w:t>
      </w:r>
      <w:r>
        <w:t xml:space="preserve">oday there are 2 uC and </w:t>
      </w:r>
      <w:r w:rsidR="00523CE5">
        <w:t>each of the</w:t>
      </w:r>
      <w:r>
        <w:t xml:space="preserve"> uC </w:t>
      </w:r>
      <w:r w:rsidR="002C7ECC">
        <w:t>controls</w:t>
      </w:r>
      <w:r>
        <w:t xml:space="preserve"> </w:t>
      </w:r>
      <w:r w:rsidR="00523CE5">
        <w:t>2</w:t>
      </w:r>
      <w:r>
        <w:t xml:space="preserve"> release resistor</w:t>
      </w:r>
      <w:r w:rsidR="00523CE5">
        <w:t>s, 1</w:t>
      </w:r>
      <w:r>
        <w:t xml:space="preserve"> in </w:t>
      </w:r>
      <w:r w:rsidR="00523CE5">
        <w:t>each</w:t>
      </w:r>
      <w:r>
        <w:t xml:space="preserve"> side of the release PCB.</w:t>
      </w:r>
      <w:r w:rsidR="00523CE5">
        <w:t xml:space="preserve"> </w:t>
      </w:r>
      <w:r w:rsidR="00724875">
        <w:t>Additionally,</w:t>
      </w:r>
      <w:r w:rsidR="00523CE5">
        <w:t xml:space="preserve"> the burn power goes to a connector.</w:t>
      </w:r>
      <w:r w:rsidR="00724875">
        <w:t xml:space="preserve"> </w:t>
      </w:r>
      <w:r w:rsidR="00523CE5">
        <w:t>Check how the burning is done, which wire runs across which resistor?</w:t>
      </w:r>
      <w:r w:rsidR="00724875">
        <w:t xml:space="preserve"> </w:t>
      </w:r>
      <w:r w:rsidR="00523CE5">
        <w:t>To where (from the connector) does the burn power go?</w:t>
      </w:r>
    </w:p>
    <w:p w14:paraId="798FEDA3" w14:textId="219C73C3" w:rsidR="00245C1E" w:rsidRDefault="00245C1E" w:rsidP="000A7CDC"/>
    <w:p w14:paraId="0A11C8E6" w14:textId="5E409080" w:rsidR="00245C1E" w:rsidRDefault="00BA0D67" w:rsidP="00BA0D67">
      <w:pPr>
        <w:pStyle w:val="Heading2"/>
      </w:pPr>
      <w:bookmarkStart w:id="16" w:name="_Toc37849006"/>
      <w:r>
        <w:t>Mechanical details</w:t>
      </w:r>
      <w:bookmarkEnd w:id="16"/>
    </w:p>
    <w:p w14:paraId="6DF46274" w14:textId="5371E1D1" w:rsidR="00BA0D67" w:rsidRDefault="00BA0D67" w:rsidP="00BA0D67"/>
    <w:p w14:paraId="41D61BCC" w14:textId="57C841C8" w:rsidR="00EC7865" w:rsidRDefault="00EC7865" w:rsidP="00FF576B">
      <w:pPr>
        <w:jc w:val="both"/>
      </w:pPr>
      <w:r>
        <w:t xml:space="preserve">The mechanical </w:t>
      </w:r>
      <w:r w:rsidR="004B4538">
        <w:t xml:space="preserve">design is made in </w:t>
      </w:r>
      <w:r w:rsidR="00FD5687">
        <w:t xml:space="preserve">a </w:t>
      </w:r>
      <w:r w:rsidR="004B4538">
        <w:t>way where the same PCB can be used on all places in the solar array.</w:t>
      </w:r>
      <w:r w:rsidR="00AC165D">
        <w:t xml:space="preserve"> This </w:t>
      </w:r>
      <w:r>
        <w:t>is decided to be ma</w:t>
      </w:r>
      <w:r w:rsidR="00FD5687">
        <w:t>d</w:t>
      </w:r>
      <w:r>
        <w:t>e</w:t>
      </w:r>
      <w:r w:rsidR="00AC165D">
        <w:t xml:space="preserve"> it</w:t>
      </w:r>
      <w:r>
        <w:t xml:space="preserve"> with as much reuse as possible. In principle all panels in a wing </w:t>
      </w:r>
      <w:r w:rsidR="00AC165D">
        <w:t>is</w:t>
      </w:r>
      <w:r>
        <w:t xml:space="preserve"> equal, no matter if it is placed nearest the structure or any other places.</w:t>
      </w:r>
    </w:p>
    <w:p w14:paraId="563EF2CA" w14:textId="77777777" w:rsidR="00EC7865" w:rsidRDefault="00EC7865" w:rsidP="00FF576B">
      <w:pPr>
        <w:jc w:val="both"/>
      </w:pPr>
    </w:p>
    <w:p w14:paraId="6B02FD0A" w14:textId="765A8E2C" w:rsidR="00EC7865" w:rsidRDefault="00EC7865" w:rsidP="00FF576B">
      <w:pPr>
        <w:jc w:val="both"/>
      </w:pPr>
      <w:r>
        <w:t>The requirement is that the constructed panel are made by combining 3 panels</w:t>
      </w:r>
      <w:r w:rsidR="003F72BA">
        <w:t xml:space="preserve">, repeated on both sides of the structure. These “wings” are connected mechanically to the structure by a gearbox, the gearbox makes it possible to turn the panel for maximum solar contact. </w:t>
      </w:r>
      <w:r>
        <w:t xml:space="preserve"> </w:t>
      </w:r>
    </w:p>
    <w:p w14:paraId="0EFAA299" w14:textId="77777777" w:rsidR="00EC7865" w:rsidRDefault="00EC7865" w:rsidP="00FF576B">
      <w:pPr>
        <w:jc w:val="both"/>
      </w:pPr>
    </w:p>
    <w:p w14:paraId="5EAC16A8" w14:textId="1C3243D5" w:rsidR="00EC7865" w:rsidRDefault="00EC7865" w:rsidP="00FF576B">
      <w:pPr>
        <w:jc w:val="both"/>
      </w:pPr>
      <w:r>
        <w:t>N</w:t>
      </w:r>
      <w:r w:rsidR="00BA0D67">
        <w:t>umber of solar cells</w:t>
      </w:r>
      <w:r>
        <w:t xml:space="preserve"> pr. </w:t>
      </w:r>
      <w:r w:rsidR="00D04763">
        <w:t>p</w:t>
      </w:r>
      <w:r w:rsidR="00BA0D67">
        <w:t>anel</w:t>
      </w:r>
      <w:r>
        <w:t xml:space="preserve"> is due of mechanics limited to 15 cells total per panel. These cells are expected to be arranged into either 3 strings or only 2 strings. This will be described in the next pages.</w:t>
      </w:r>
    </w:p>
    <w:p w14:paraId="28C03631" w14:textId="1B94944E" w:rsidR="00BA0D67" w:rsidRDefault="00BA0D67" w:rsidP="00BA0D67"/>
    <w:p w14:paraId="2E0A3B25" w14:textId="6C528C59" w:rsidR="00BA0D67" w:rsidRDefault="00BA0D67" w:rsidP="00BA0D67">
      <w:r>
        <w:t xml:space="preserve">Request </w:t>
      </w:r>
      <w:r w:rsidR="00D04763">
        <w:t>are</w:t>
      </w:r>
      <w:r>
        <w:t xml:space="preserve"> 1 to </w:t>
      </w:r>
      <w:r w:rsidR="00AC165D">
        <w:t>3 (</w:t>
      </w:r>
      <w:r>
        <w:t>4</w:t>
      </w:r>
      <w:r w:rsidR="00AC165D">
        <w:t>)</w:t>
      </w:r>
      <w:r>
        <w:t xml:space="preserve"> panels</w:t>
      </w:r>
      <w:r w:rsidR="00123D5B">
        <w:t xml:space="preserve"> pr. </w:t>
      </w:r>
      <w:r>
        <w:t>wing.</w:t>
      </w:r>
    </w:p>
    <w:p w14:paraId="1112AC6E" w14:textId="20F70D18" w:rsidR="00523CE5" w:rsidRDefault="00523CE5" w:rsidP="000A7CDC"/>
    <w:p w14:paraId="40BE14C8" w14:textId="0C361323" w:rsidR="00914DD6" w:rsidRDefault="00774B03" w:rsidP="00914DD6">
      <w:pPr>
        <w:pStyle w:val="Heading2"/>
      </w:pPr>
      <w:bookmarkStart w:id="17" w:name="_Toc37849007"/>
      <w:r>
        <w:t>Electrical details</w:t>
      </w:r>
      <w:bookmarkEnd w:id="17"/>
    </w:p>
    <w:p w14:paraId="1188EDE0" w14:textId="4765FADD" w:rsidR="00774B03" w:rsidRDefault="00774B03" w:rsidP="00774B03"/>
    <w:p w14:paraId="2E55BDFD" w14:textId="7D6721A0" w:rsidR="00B7703B" w:rsidRDefault="00B7703B" w:rsidP="00B7703B">
      <w:pPr>
        <w:pStyle w:val="Heading3"/>
      </w:pPr>
      <w:bookmarkStart w:id="18" w:name="_Toc37849008"/>
      <w:r>
        <w:t>Basis for the design &amp; Considerations for changes</w:t>
      </w:r>
      <w:bookmarkEnd w:id="18"/>
    </w:p>
    <w:p w14:paraId="7881FBF8" w14:textId="2DAC5B3F" w:rsidR="00D04763" w:rsidRDefault="00D04763" w:rsidP="00D04763"/>
    <w:p w14:paraId="483546FE" w14:textId="3920A298" w:rsidR="00D04763" w:rsidRDefault="00D04763" w:rsidP="00D04763">
      <w:r>
        <w:t>The chosen solar cells are manufactured by Cesi or Azur.</w:t>
      </w:r>
    </w:p>
    <w:p w14:paraId="340A8373" w14:textId="1261B1A4" w:rsidR="00D04763" w:rsidRDefault="00D04763" w:rsidP="00D04763"/>
    <w:p w14:paraId="48E89268" w14:textId="7EEA6260" w:rsidR="00D04763" w:rsidRDefault="00602ADB" w:rsidP="00D04763">
      <w:r>
        <w:t>Electric k</w:t>
      </w:r>
      <w:r w:rsidR="00D04763">
        <w:t xml:space="preserve">ey data for these cells </w:t>
      </w:r>
      <w:r>
        <w:t>is</w:t>
      </w:r>
      <w:r w:rsidR="00D04763">
        <w:t>:</w:t>
      </w:r>
    </w:p>
    <w:p w14:paraId="0B69CD1A" w14:textId="66B2FAE8" w:rsidR="00D04763" w:rsidRDefault="00D04763" w:rsidP="00D04763"/>
    <w:p w14:paraId="7B507CA1" w14:textId="04BBAF66" w:rsidR="00D04763" w:rsidRPr="00F70F59" w:rsidRDefault="00D04763" w:rsidP="00D04763">
      <w:pPr>
        <w:rPr>
          <w:u w:val="single"/>
        </w:rPr>
      </w:pPr>
      <w:r w:rsidRPr="00F70F59">
        <w:rPr>
          <w:u w:val="single"/>
        </w:rPr>
        <w:tab/>
      </w:r>
      <w:r w:rsidRPr="00F70F59">
        <w:rPr>
          <w:u w:val="single"/>
        </w:rPr>
        <w:tab/>
        <w:t>Azur space</w:t>
      </w:r>
      <w:r w:rsidRPr="00F70F59">
        <w:rPr>
          <w:u w:val="single"/>
        </w:rPr>
        <w:tab/>
      </w:r>
      <w:r w:rsidRPr="00F70F59">
        <w:rPr>
          <w:u w:val="single"/>
        </w:rPr>
        <w:tab/>
        <w:t>Ces</w:t>
      </w:r>
      <w:r w:rsidR="00F70F59">
        <w:rPr>
          <w:u w:val="single"/>
        </w:rPr>
        <w:t xml:space="preserve">i                           .  </w:t>
      </w:r>
      <w:r w:rsidRPr="00F70F59">
        <w:rPr>
          <w:u w:val="single"/>
        </w:rPr>
        <w:t xml:space="preserve"> </w:t>
      </w:r>
    </w:p>
    <w:p w14:paraId="6E93C0FD" w14:textId="3FAC5F10" w:rsidR="00D04763" w:rsidRDefault="00D04763" w:rsidP="00D04763">
      <w:r>
        <w:t xml:space="preserve">Open circuit voltage: </w:t>
      </w:r>
      <w:r>
        <w:tab/>
        <w:t>2</w:t>
      </w:r>
      <w:r w:rsidR="00602ADB">
        <w:t>.69</w:t>
      </w:r>
      <w:r>
        <w:t>V</w:t>
      </w:r>
      <w:r>
        <w:tab/>
      </w:r>
      <w:r>
        <w:tab/>
        <w:t>2</w:t>
      </w:r>
      <w:r w:rsidR="00602ADB">
        <w:t>.</w:t>
      </w:r>
      <w:r>
        <w:t>6</w:t>
      </w:r>
      <w:r w:rsidR="00602ADB">
        <w:t>0</w:t>
      </w:r>
      <w:r>
        <w:t>V</w:t>
      </w:r>
    </w:p>
    <w:p w14:paraId="1CCA4B53" w14:textId="71C993D0" w:rsidR="00D04763" w:rsidRDefault="00D04763" w:rsidP="00D04763">
      <w:r>
        <w:t>Closed circuit voltage</w:t>
      </w:r>
      <w:r>
        <w:tab/>
        <w:t>2</w:t>
      </w:r>
      <w:r w:rsidR="00602ADB">
        <w:t>.</w:t>
      </w:r>
      <w:r>
        <w:t>4</w:t>
      </w:r>
      <w:r w:rsidR="00602ADB">
        <w:t>0</w:t>
      </w:r>
      <w:r>
        <w:t>V</w:t>
      </w:r>
      <w:r>
        <w:tab/>
      </w:r>
      <w:r>
        <w:tab/>
        <w:t>2</w:t>
      </w:r>
      <w:r w:rsidR="00602ADB">
        <w:t>.</w:t>
      </w:r>
      <w:r>
        <w:t>26V</w:t>
      </w:r>
    </w:p>
    <w:p w14:paraId="3838865B" w14:textId="7B1A2A11" w:rsidR="00D04763" w:rsidRDefault="00D04763" w:rsidP="00D04763">
      <w:r>
        <w:t xml:space="preserve">Current </w:t>
      </w:r>
      <w:r w:rsidR="00F70F59">
        <w:t>(max)</w:t>
      </w:r>
      <w:r>
        <w:tab/>
        <w:t>504mA</w:t>
      </w:r>
      <w:r>
        <w:tab/>
      </w:r>
      <w:r>
        <w:tab/>
        <w:t>510mA</w:t>
      </w:r>
      <w:r>
        <w:tab/>
        <w:t>(Up to)</w:t>
      </w:r>
    </w:p>
    <w:p w14:paraId="2834BEDC" w14:textId="0A8ACACD" w:rsidR="00602ADB" w:rsidRDefault="00602ADB" w:rsidP="00D04763"/>
    <w:p w14:paraId="0992DBE4" w14:textId="77777777" w:rsidR="00602ADB" w:rsidRDefault="00602ADB" w:rsidP="00D04763"/>
    <w:p w14:paraId="0DF85134" w14:textId="3D806883" w:rsidR="00D04763" w:rsidRDefault="00F70F59" w:rsidP="00D04763">
      <w:r>
        <w:t>These key data will be used in the following considerations / calculations.</w:t>
      </w:r>
    </w:p>
    <w:p w14:paraId="3AEA5236" w14:textId="77777777" w:rsidR="00D04763" w:rsidRPr="00D04763" w:rsidRDefault="00D04763" w:rsidP="00D04763"/>
    <w:p w14:paraId="0223025E" w14:textId="620A5CE5" w:rsidR="00852E74" w:rsidRDefault="00852E74" w:rsidP="00774B03"/>
    <w:p w14:paraId="429A9755" w14:textId="77777777" w:rsidR="00602ADB" w:rsidRDefault="00602ADB" w:rsidP="00774B03"/>
    <w:p w14:paraId="4FA15D90" w14:textId="48DC24FF" w:rsidR="00B7703B" w:rsidRPr="00B7703B" w:rsidRDefault="00852E74" w:rsidP="00B7703B">
      <w:pPr>
        <w:pStyle w:val="Heading3"/>
      </w:pPr>
      <w:bookmarkStart w:id="19" w:name="_Toc37849009"/>
      <w:r>
        <w:t>Limits: Serial and parallel configuration</w:t>
      </w:r>
      <w:bookmarkEnd w:id="19"/>
    </w:p>
    <w:p w14:paraId="73D1A6A5" w14:textId="77777777" w:rsidR="00F70F59" w:rsidRDefault="00F70F59" w:rsidP="00236E48"/>
    <w:p w14:paraId="715EAD5F" w14:textId="77777777" w:rsidR="00227C01" w:rsidRDefault="00F70F59" w:rsidP="00236E48">
      <w:pPr>
        <w:rPr>
          <w:ins w:id="20" w:author="Karsten Mentz" w:date="2020-04-23T13:53:00Z"/>
        </w:rPr>
      </w:pPr>
      <w:r>
        <w:t>The connection to the battery is done via an electric circuit, this circuit has some limitations both with regards to input voltage and maximum current.</w:t>
      </w:r>
    </w:p>
    <w:p w14:paraId="0ABE24A9" w14:textId="7486C5C9" w:rsidR="00F70F59" w:rsidRDefault="00F70F59" w:rsidP="00236E48">
      <w:pPr>
        <w:rPr>
          <w:ins w:id="21" w:author="Karsten Mentz" w:date="2020-04-23T13:48:00Z"/>
        </w:rPr>
      </w:pPr>
      <w:r>
        <w:t xml:space="preserve"> </w:t>
      </w:r>
    </w:p>
    <w:p w14:paraId="3F416902" w14:textId="18CBD992" w:rsidR="00227C01" w:rsidRDefault="00227C01" w:rsidP="00227C01">
      <w:pPr>
        <w:jc w:val="center"/>
        <w:rPr>
          <w:ins w:id="22" w:author="Karsten Mentz" w:date="2020-04-23T13:53:00Z"/>
        </w:rPr>
      </w:pPr>
      <w:ins w:id="23" w:author="Karsten Mentz" w:date="2020-04-23T13:53:00Z">
        <w:r>
          <w:rPr>
            <w:noProof/>
          </w:rPr>
          <w:drawing>
            <wp:inline distT="0" distB="0" distL="0" distR="0" wp14:anchorId="260E4410" wp14:editId="5FA35A4B">
              <wp:extent cx="3390900" cy="10793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963" cy="1088940"/>
                      </a:xfrm>
                      <a:prstGeom prst="rect">
                        <a:avLst/>
                      </a:prstGeom>
                      <a:noFill/>
                      <a:ln>
                        <a:noFill/>
                      </a:ln>
                    </pic:spPr>
                  </pic:pic>
                </a:graphicData>
              </a:graphic>
            </wp:inline>
          </w:drawing>
        </w:r>
      </w:ins>
    </w:p>
    <w:p w14:paraId="5F668636" w14:textId="77777777" w:rsidR="00227C01" w:rsidRDefault="00227C01" w:rsidP="00227C01">
      <w:pPr>
        <w:jc w:val="center"/>
        <w:pPrChange w:id="24" w:author="Karsten Mentz" w:date="2020-04-23T13:53:00Z">
          <w:pPr/>
        </w:pPrChange>
      </w:pPr>
    </w:p>
    <w:p w14:paraId="010EF48D" w14:textId="35C86871" w:rsidR="00F70F59" w:rsidRDefault="00F70F59" w:rsidP="00236E48"/>
    <w:p w14:paraId="61BC80A8" w14:textId="619BC7D8" w:rsidR="006F4F3F" w:rsidRDefault="00F70F59" w:rsidP="00F70F59">
      <w:r>
        <w:t>The circuit used to connect the solar panels to the batteries are called Array Condition Unit; ACU</w:t>
      </w:r>
      <w:r w:rsidR="00C36472">
        <w:t xml:space="preserve">, this unit </w:t>
      </w:r>
      <w:r w:rsidR="0044489F">
        <w:t xml:space="preserve">are conditioning the delivered voltage and current from solar panels to battery </w:t>
      </w:r>
      <w:r w:rsidR="006F4F3F">
        <w:t xml:space="preserve">levels. The ACU has 2 demands; the delivered voltage in open circuit may never be higher than the </w:t>
      </w:r>
      <w:r w:rsidR="00040C1F">
        <w:t>nominal battery voltage. In</w:t>
      </w:r>
      <w:r w:rsidR="006F4F3F">
        <w:t xml:space="preserve"> </w:t>
      </w:r>
      <w:r w:rsidR="00BA0172">
        <w:t>connected</w:t>
      </w:r>
      <w:r w:rsidR="006F4F3F">
        <w:t xml:space="preserve"> it may never be higher than Vbat or 25V as absolute max.</w:t>
      </w:r>
    </w:p>
    <w:p w14:paraId="010BC722" w14:textId="77777777" w:rsidR="00C36472" w:rsidRDefault="00C36472" w:rsidP="00F70F59"/>
    <w:p w14:paraId="4D96743A" w14:textId="136823C0" w:rsidR="00F70F59" w:rsidRPr="00F70F59" w:rsidRDefault="00F70F59" w:rsidP="00F70F59">
      <w:r>
        <w:t>P60 are as follows:</w:t>
      </w:r>
    </w:p>
    <w:p w14:paraId="1FF5C072" w14:textId="4E5FDB01" w:rsidR="00F70F59" w:rsidRDefault="00F70F59" w:rsidP="00F70F59">
      <w:pPr>
        <w:numPr>
          <w:ilvl w:val="1"/>
          <w:numId w:val="24"/>
        </w:numPr>
        <w:textAlignment w:val="center"/>
        <w:rPr>
          <w:rFonts w:eastAsia="Times New Roman" w:cs="Calibri"/>
          <w:szCs w:val="22"/>
        </w:rPr>
      </w:pPr>
      <w:r w:rsidRPr="00774B03">
        <w:rPr>
          <w:rFonts w:eastAsia="Times New Roman" w:cs="Calibri"/>
          <w:szCs w:val="22"/>
        </w:rPr>
        <w:t xml:space="preserve">6 </w:t>
      </w:r>
      <w:r w:rsidR="00C36472">
        <w:rPr>
          <w:rFonts w:eastAsia="Times New Roman" w:cs="Calibri"/>
          <w:szCs w:val="22"/>
        </w:rPr>
        <w:t>I</w:t>
      </w:r>
      <w:r w:rsidRPr="00774B03">
        <w:rPr>
          <w:rFonts w:eastAsia="Times New Roman" w:cs="Calibri"/>
          <w:szCs w:val="22"/>
        </w:rPr>
        <w:t>nput channels</w:t>
      </w:r>
    </w:p>
    <w:p w14:paraId="31E4940E" w14:textId="230AD21F" w:rsidR="00F70F59" w:rsidRDefault="00F70F59" w:rsidP="00C36472">
      <w:pPr>
        <w:numPr>
          <w:ilvl w:val="2"/>
          <w:numId w:val="24"/>
        </w:numPr>
        <w:textAlignment w:val="center"/>
        <w:rPr>
          <w:rFonts w:eastAsia="Times New Roman" w:cs="Calibri"/>
          <w:szCs w:val="22"/>
        </w:rPr>
      </w:pPr>
      <w:r w:rsidRPr="00774B03">
        <w:rPr>
          <w:rFonts w:eastAsia="Times New Roman" w:cs="Calibri"/>
          <w:szCs w:val="22"/>
        </w:rPr>
        <w:t xml:space="preserve">Vin </w:t>
      </w:r>
      <w:r>
        <w:rPr>
          <w:rFonts w:eastAsia="Times New Roman" w:cs="Calibri"/>
          <w:szCs w:val="22"/>
        </w:rPr>
        <w:t>maximum is equal to Vbat</w:t>
      </w:r>
      <w:r w:rsidR="00040C1F">
        <w:rPr>
          <w:rFonts w:eastAsia="Times New Roman" w:cs="Calibri"/>
          <w:szCs w:val="22"/>
        </w:rPr>
        <w:t>.</w:t>
      </w:r>
    </w:p>
    <w:p w14:paraId="2910B13B" w14:textId="48E61938" w:rsidR="00F70F59" w:rsidRDefault="00F70F59" w:rsidP="00C36472">
      <w:pPr>
        <w:numPr>
          <w:ilvl w:val="2"/>
          <w:numId w:val="24"/>
        </w:numPr>
        <w:textAlignment w:val="center"/>
        <w:rPr>
          <w:rFonts w:eastAsia="Times New Roman" w:cs="Calibri"/>
          <w:szCs w:val="22"/>
        </w:rPr>
      </w:pPr>
      <w:r w:rsidRPr="00774B03">
        <w:rPr>
          <w:rFonts w:eastAsia="Times New Roman" w:cs="Calibri"/>
          <w:szCs w:val="22"/>
        </w:rPr>
        <w:t>Iin = 2A max</w:t>
      </w:r>
      <w:r w:rsidR="00AE5A05">
        <w:rPr>
          <w:rFonts w:eastAsia="Times New Roman" w:cs="Calibri"/>
          <w:szCs w:val="22"/>
        </w:rPr>
        <w:t xml:space="preserve"> (pr. channel)</w:t>
      </w:r>
    </w:p>
    <w:p w14:paraId="31C17DF1" w14:textId="47F3B8BD" w:rsidR="00F70F59" w:rsidRDefault="00F70F59" w:rsidP="00236E48"/>
    <w:p w14:paraId="6C031701" w14:textId="1D3B95E8" w:rsidR="00F70F59" w:rsidRDefault="00F70F59" w:rsidP="00236E48">
      <w:r>
        <w:t>P80 are as follows:</w:t>
      </w:r>
    </w:p>
    <w:p w14:paraId="25817DA1" w14:textId="4BE9077D" w:rsidR="00F70F59" w:rsidRPr="00195E62" w:rsidRDefault="00F70F59" w:rsidP="00F70F59">
      <w:pPr>
        <w:numPr>
          <w:ilvl w:val="1"/>
          <w:numId w:val="24"/>
        </w:numPr>
        <w:textAlignment w:val="center"/>
        <w:rPr>
          <w:rFonts w:eastAsia="Times New Roman" w:cs="Calibri"/>
          <w:szCs w:val="22"/>
        </w:rPr>
      </w:pPr>
      <w:r w:rsidRPr="00195E62">
        <w:rPr>
          <w:rFonts w:eastAsia="Times New Roman" w:cs="Calibri"/>
          <w:szCs w:val="22"/>
        </w:rPr>
        <w:t xml:space="preserve">12 </w:t>
      </w:r>
      <w:r w:rsidR="00C36472">
        <w:rPr>
          <w:rFonts w:eastAsia="Times New Roman" w:cs="Calibri"/>
          <w:szCs w:val="22"/>
        </w:rPr>
        <w:t>I</w:t>
      </w:r>
      <w:r w:rsidRPr="00195E62">
        <w:rPr>
          <w:rFonts w:eastAsia="Times New Roman" w:cs="Calibri"/>
          <w:szCs w:val="22"/>
        </w:rPr>
        <w:t>nput channels</w:t>
      </w:r>
    </w:p>
    <w:p w14:paraId="0BBC9EBE" w14:textId="3859B291" w:rsidR="00F70F59" w:rsidRDefault="00F70F59" w:rsidP="00C36472">
      <w:pPr>
        <w:numPr>
          <w:ilvl w:val="2"/>
          <w:numId w:val="24"/>
        </w:numPr>
        <w:textAlignment w:val="center"/>
        <w:rPr>
          <w:rFonts w:eastAsia="Times New Roman" w:cs="Calibri"/>
          <w:szCs w:val="22"/>
        </w:rPr>
      </w:pPr>
      <w:r w:rsidRPr="00F70F59">
        <w:rPr>
          <w:rFonts w:eastAsia="Times New Roman" w:cs="Calibri"/>
          <w:szCs w:val="22"/>
        </w:rPr>
        <w:t xml:space="preserve">Vin </w:t>
      </w:r>
      <w:r>
        <w:rPr>
          <w:rFonts w:eastAsia="Times New Roman" w:cs="Calibri"/>
          <w:szCs w:val="22"/>
        </w:rPr>
        <w:t>maximum is equal to Vbat.</w:t>
      </w:r>
    </w:p>
    <w:p w14:paraId="4181B73E" w14:textId="658890F2" w:rsidR="00F70F59" w:rsidRPr="00F70F59" w:rsidRDefault="00F70F59" w:rsidP="00C36472">
      <w:pPr>
        <w:numPr>
          <w:ilvl w:val="2"/>
          <w:numId w:val="24"/>
        </w:numPr>
        <w:textAlignment w:val="center"/>
        <w:rPr>
          <w:rFonts w:eastAsia="Times New Roman" w:cs="Calibri"/>
          <w:szCs w:val="22"/>
        </w:rPr>
      </w:pPr>
      <w:r w:rsidRPr="00F70F59">
        <w:rPr>
          <w:rFonts w:eastAsia="Times New Roman" w:cs="Calibri"/>
          <w:szCs w:val="22"/>
        </w:rPr>
        <w:t>Iin = 1.2A max</w:t>
      </w:r>
      <w:r w:rsidR="00AE5A05">
        <w:rPr>
          <w:rFonts w:eastAsia="Times New Roman" w:cs="Calibri"/>
          <w:szCs w:val="22"/>
        </w:rPr>
        <w:t xml:space="preserve"> (pr. channel)</w:t>
      </w:r>
    </w:p>
    <w:p w14:paraId="11F2AA71" w14:textId="1D303878" w:rsidR="00F70F59" w:rsidRDefault="00F70F59" w:rsidP="00236E48"/>
    <w:p w14:paraId="5DF32484" w14:textId="570A581A" w:rsidR="00C36472" w:rsidRDefault="00C36472" w:rsidP="00236E48">
      <w:r>
        <w:t>With these numbers in mind it is possible to determine the possible configurations for connection of the solar array to the ACU unit.</w:t>
      </w:r>
      <w:r w:rsidR="000047DF">
        <w:t xml:space="preserve"> Open circuit voltage</w:t>
      </w:r>
      <w:r w:rsidR="00AB5F46">
        <w:t>,</w:t>
      </w:r>
      <w:r w:rsidR="000047DF">
        <w:t xml:space="preserve"> and maximum </w:t>
      </w:r>
      <w:r w:rsidR="00AE5A05">
        <w:t xml:space="preserve">loaded </w:t>
      </w:r>
      <w:r w:rsidR="000047DF">
        <w:t>current</w:t>
      </w:r>
      <w:r w:rsidR="00AE5A05">
        <w:t xml:space="preserve"> is used</w:t>
      </w:r>
      <w:r w:rsidR="000047DF">
        <w:t>.</w:t>
      </w:r>
    </w:p>
    <w:p w14:paraId="66448DFB" w14:textId="33D98605" w:rsidR="00C36472" w:rsidRDefault="00C36472" w:rsidP="00236E48"/>
    <w:p w14:paraId="376BA469" w14:textId="66A04FEE" w:rsidR="000047DF" w:rsidRDefault="000047DF" w:rsidP="000047DF">
      <w:r w:rsidRPr="00B7703B">
        <w:t>Calculations to identify the max. number of serial and parallel solar cell per ACU channel.</w:t>
      </w:r>
      <w:r>
        <w:t xml:space="preserve"> When cells are connected in serial the voltage is raising with the number of cells -&gt; this </w:t>
      </w:r>
      <w:r w:rsidR="00040C1F">
        <w:t>may be</w:t>
      </w:r>
      <w:r>
        <w:t xml:space="preserve"> considered when maximum numbers are calculated – When cells are connected in parallel the current is raising with the numbers off cells -&gt; this </w:t>
      </w:r>
      <w:r w:rsidR="00040C1F">
        <w:t xml:space="preserve">may be </w:t>
      </w:r>
      <w:r>
        <w:t>considered when numbers are calculated.</w:t>
      </w:r>
    </w:p>
    <w:p w14:paraId="4E3017E9" w14:textId="2612191E" w:rsidR="000047DF" w:rsidRDefault="000047DF" w:rsidP="000047DF"/>
    <w:p w14:paraId="1F5A54B7" w14:textId="32BB0594" w:rsidR="000047DF" w:rsidRDefault="001A3791" w:rsidP="000047DF">
      <w:r>
        <w:t>Max input in serial: (Vbat or 25V / Vopen circuit) = max</w:t>
      </w:r>
      <w:r w:rsidR="005D2D23">
        <w:t>; 25V is maximum input for ACU circuit.</w:t>
      </w:r>
    </w:p>
    <w:p w14:paraId="037E0F14" w14:textId="473B00F1" w:rsidR="001A3791" w:rsidRDefault="001A3791" w:rsidP="001A3791">
      <w:r>
        <w:t>Max input in parallel: (Iin / Imax) = max (2A for P60 and 1.2A for P80</w:t>
      </w:r>
      <w:r w:rsidR="005D2D23">
        <w:t>; for each input on the ACU</w:t>
      </w:r>
      <w:r>
        <w:t>)</w:t>
      </w:r>
      <w:r w:rsidR="005D2D23">
        <w:t xml:space="preserve"> </w:t>
      </w:r>
    </w:p>
    <w:p w14:paraId="7C45DFCE" w14:textId="3D6B7F2F" w:rsidR="001A3791" w:rsidRDefault="001A3791" w:rsidP="000047DF"/>
    <w:p w14:paraId="5FFB0BF5" w14:textId="4AAD725C" w:rsidR="00611D20" w:rsidRPr="00B7703B" w:rsidRDefault="00611D20" w:rsidP="000047DF">
      <w:r>
        <w:t>Battery voltage is calculated with 4</w:t>
      </w:r>
      <w:r w:rsidR="000565DE">
        <w:t>.2</w:t>
      </w:r>
      <w:r>
        <w:t>V pr. cell. Gives the following:</w:t>
      </w:r>
    </w:p>
    <w:p w14:paraId="3AF72C4F" w14:textId="77777777" w:rsidR="000047DF" w:rsidRDefault="000047DF" w:rsidP="00236E48"/>
    <w:p w14:paraId="4B5C1141" w14:textId="47CD556C" w:rsidR="00B436FE" w:rsidRPr="00611D20" w:rsidRDefault="00C36472" w:rsidP="000047DF">
      <w:pPr>
        <w:rPr>
          <w:u w:val="single"/>
        </w:rPr>
      </w:pPr>
      <w:r w:rsidRPr="00611D20">
        <w:rPr>
          <w:u w:val="single"/>
        </w:rPr>
        <w:t>16</w:t>
      </w:r>
      <w:r w:rsidR="00187D07">
        <w:rPr>
          <w:u w:val="single"/>
        </w:rPr>
        <w:t>.8</w:t>
      </w:r>
      <w:r w:rsidRPr="00611D20">
        <w:rPr>
          <w:u w:val="single"/>
        </w:rPr>
        <w:t>V battery</w:t>
      </w:r>
      <w:r w:rsidR="000047DF" w:rsidRPr="00611D20">
        <w:rPr>
          <w:u w:val="single"/>
        </w:rPr>
        <w:tab/>
      </w:r>
      <w:r w:rsidR="000047DF" w:rsidRPr="00611D20">
        <w:rPr>
          <w:u w:val="single"/>
        </w:rPr>
        <w:tab/>
      </w:r>
      <w:r w:rsidRPr="00611D20">
        <w:rPr>
          <w:u w:val="single"/>
        </w:rPr>
        <w:t>Azur</w:t>
      </w:r>
      <w:r w:rsidRPr="00611D20">
        <w:rPr>
          <w:u w:val="single"/>
        </w:rPr>
        <w:tab/>
      </w:r>
      <w:r w:rsidRPr="00611D20">
        <w:rPr>
          <w:u w:val="single"/>
        </w:rPr>
        <w:tab/>
        <w:t>Cesi cells</w:t>
      </w:r>
    </w:p>
    <w:p w14:paraId="283DDD51" w14:textId="0754226C" w:rsidR="00B436FE" w:rsidRDefault="00B436FE" w:rsidP="00236E48">
      <w:r>
        <w:tab/>
      </w:r>
      <w:r>
        <w:tab/>
      </w:r>
      <w:r>
        <w:tab/>
        <w:t>OCV</w:t>
      </w:r>
      <w:r>
        <w:tab/>
      </w:r>
      <w:r w:rsidR="00931CD3">
        <w:t>CCV</w:t>
      </w:r>
      <w:r>
        <w:tab/>
        <w:t>OCV</w:t>
      </w:r>
      <w:r>
        <w:tab/>
      </w:r>
      <w:r w:rsidR="00931CD3">
        <w:t>CCV</w:t>
      </w:r>
    </w:p>
    <w:p w14:paraId="3D7439F6" w14:textId="2741372A" w:rsidR="006C4071" w:rsidRDefault="00C36472" w:rsidP="00236E48">
      <w:r>
        <w:t xml:space="preserve">Numbers of cells in serial </w:t>
      </w:r>
      <w:r>
        <w:tab/>
      </w:r>
      <w:r>
        <w:tab/>
      </w:r>
      <w:r w:rsidR="000565DE">
        <w:t>6</w:t>
      </w:r>
      <w:r w:rsidR="006C4071">
        <w:t>,</w:t>
      </w:r>
      <w:r w:rsidR="000565DE">
        <w:t>25</w:t>
      </w:r>
      <w:r w:rsidR="006C4071">
        <w:t xml:space="preserve"> -&gt; </w:t>
      </w:r>
      <w:r w:rsidR="000565DE">
        <w:rPr>
          <w:b/>
          <w:bCs/>
        </w:rPr>
        <w:t>6</w:t>
      </w:r>
      <w:r w:rsidR="006C4071">
        <w:tab/>
      </w:r>
      <w:r w:rsidR="00B436FE">
        <w:t xml:space="preserve">   </w:t>
      </w:r>
      <w:r w:rsidR="00B436FE" w:rsidRPr="005A48D2">
        <w:rPr>
          <w:b/>
          <w:bCs/>
        </w:rPr>
        <w:t>7</w:t>
      </w:r>
      <w:r w:rsidR="006C4071">
        <w:tab/>
        <w:t>6,</w:t>
      </w:r>
      <w:r w:rsidR="000565DE">
        <w:t>4</w:t>
      </w:r>
      <w:r w:rsidR="006C4071">
        <w:t xml:space="preserve">5 -&gt; </w:t>
      </w:r>
      <w:r w:rsidR="006C4071">
        <w:rPr>
          <w:b/>
          <w:bCs/>
        </w:rPr>
        <w:t>6</w:t>
      </w:r>
      <w:r w:rsidR="00B436FE">
        <w:rPr>
          <w:b/>
          <w:bCs/>
        </w:rPr>
        <w:tab/>
        <w:t xml:space="preserve"> 7</w:t>
      </w:r>
    </w:p>
    <w:p w14:paraId="08CA0F41" w14:textId="1F5CBBD2" w:rsidR="00C36472" w:rsidRDefault="006C4071" w:rsidP="00236E48">
      <w:r>
        <w:t>Numbers of cells in parallel (P60)</w:t>
      </w:r>
      <w:r>
        <w:tab/>
        <w:t xml:space="preserve">3,96 -&gt; </w:t>
      </w:r>
      <w:r w:rsidRPr="006C4071">
        <w:rPr>
          <w:b/>
          <w:bCs/>
        </w:rPr>
        <w:t>3</w:t>
      </w:r>
      <w:r>
        <w:tab/>
      </w:r>
      <w:r w:rsidR="00B436FE">
        <w:t xml:space="preserve">   </w:t>
      </w:r>
      <w:r w:rsidR="00B436FE" w:rsidRPr="005A48D2">
        <w:rPr>
          <w:b/>
          <w:bCs/>
        </w:rPr>
        <w:t>3</w:t>
      </w:r>
      <w:r>
        <w:tab/>
        <w:t xml:space="preserve">3,92 -&gt; </w:t>
      </w:r>
      <w:r w:rsidRPr="006C4071">
        <w:rPr>
          <w:b/>
          <w:bCs/>
        </w:rPr>
        <w:t>3</w:t>
      </w:r>
      <w:r>
        <w:tab/>
        <w:t xml:space="preserve"> </w:t>
      </w:r>
      <w:r w:rsidR="00B436FE" w:rsidRPr="005A48D2">
        <w:rPr>
          <w:b/>
          <w:bCs/>
        </w:rPr>
        <w:t>3</w:t>
      </w:r>
    </w:p>
    <w:p w14:paraId="661B1777" w14:textId="439E3417" w:rsidR="006C4071" w:rsidRDefault="006C4071" w:rsidP="006C4071">
      <w:r>
        <w:t>Numbers of cells in parallel (P80)</w:t>
      </w:r>
      <w:r>
        <w:tab/>
        <w:t xml:space="preserve">2,38 -&gt; </w:t>
      </w:r>
      <w:r w:rsidRPr="006C4071">
        <w:rPr>
          <w:b/>
          <w:bCs/>
        </w:rPr>
        <w:t>2</w:t>
      </w:r>
      <w:r>
        <w:tab/>
      </w:r>
      <w:r w:rsidR="00B436FE">
        <w:t xml:space="preserve">   </w:t>
      </w:r>
      <w:r w:rsidR="00B436FE" w:rsidRPr="005A48D2">
        <w:rPr>
          <w:b/>
          <w:bCs/>
        </w:rPr>
        <w:t>2</w:t>
      </w:r>
      <w:r>
        <w:tab/>
        <w:t xml:space="preserve">2,35 -&gt; </w:t>
      </w:r>
      <w:r w:rsidRPr="006C4071">
        <w:rPr>
          <w:b/>
          <w:bCs/>
        </w:rPr>
        <w:t>2</w:t>
      </w:r>
      <w:r>
        <w:tab/>
        <w:t xml:space="preserve"> </w:t>
      </w:r>
      <w:r w:rsidR="00B436FE" w:rsidRPr="005A48D2">
        <w:rPr>
          <w:b/>
          <w:bCs/>
        </w:rPr>
        <w:t>2</w:t>
      </w:r>
    </w:p>
    <w:p w14:paraId="42FD40FC" w14:textId="08A23D14" w:rsidR="00C36472" w:rsidRPr="00611D20" w:rsidRDefault="00C36472" w:rsidP="00236E48">
      <w:pPr>
        <w:rPr>
          <w:u w:val="single"/>
        </w:rPr>
      </w:pPr>
    </w:p>
    <w:p w14:paraId="175C9FBA" w14:textId="12484BE1" w:rsidR="00C36472" w:rsidRPr="00611D20" w:rsidRDefault="00040C1F" w:rsidP="00236E48">
      <w:pPr>
        <w:rPr>
          <w:u w:val="single"/>
        </w:rPr>
      </w:pPr>
      <w:r>
        <w:rPr>
          <w:u w:val="single"/>
        </w:rPr>
        <w:t>33.6V</w:t>
      </w:r>
      <w:r w:rsidR="00C36472" w:rsidRPr="00611D20">
        <w:rPr>
          <w:u w:val="single"/>
        </w:rPr>
        <w:t xml:space="preserve"> battery</w:t>
      </w:r>
      <w:r w:rsidR="00611D20" w:rsidRPr="00611D20">
        <w:rPr>
          <w:u w:val="single"/>
        </w:rPr>
        <w:t xml:space="preserve">                                                                              </w:t>
      </w:r>
      <w:r w:rsidR="005A48D2">
        <w:rPr>
          <w:u w:val="single"/>
        </w:rPr>
        <w:t>_____</w:t>
      </w:r>
      <w:r w:rsidR="00611D20" w:rsidRPr="00611D20">
        <w:rPr>
          <w:u w:val="single"/>
        </w:rPr>
        <w:t xml:space="preserve">           .</w:t>
      </w:r>
    </w:p>
    <w:p w14:paraId="477AC5F7" w14:textId="640DA3EC" w:rsidR="00B436FE" w:rsidRDefault="00B436FE" w:rsidP="006C4071">
      <w:r>
        <w:tab/>
      </w:r>
      <w:r>
        <w:tab/>
      </w:r>
      <w:r>
        <w:tab/>
        <w:t>OCV</w:t>
      </w:r>
      <w:r>
        <w:tab/>
      </w:r>
      <w:r w:rsidR="00931CD3">
        <w:t>CVV</w:t>
      </w:r>
      <w:r>
        <w:tab/>
        <w:t>OCV</w:t>
      </w:r>
      <w:r>
        <w:tab/>
      </w:r>
      <w:r w:rsidR="00931CD3">
        <w:t>CVV</w:t>
      </w:r>
    </w:p>
    <w:p w14:paraId="631E4446" w14:textId="20E6D92A" w:rsidR="006C4071" w:rsidRDefault="006C4071" w:rsidP="006C4071">
      <w:r>
        <w:t xml:space="preserve">Numbers of cells in serial </w:t>
      </w:r>
      <w:r>
        <w:tab/>
      </w:r>
      <w:r>
        <w:tab/>
      </w:r>
      <w:r w:rsidR="00A77B3A">
        <w:t>12,42</w:t>
      </w:r>
      <w:r>
        <w:t xml:space="preserve"> -&gt; </w:t>
      </w:r>
      <w:r w:rsidR="00B436FE" w:rsidRPr="00B436FE">
        <w:rPr>
          <w:b/>
          <w:bCs/>
        </w:rPr>
        <w:t>12</w:t>
      </w:r>
      <w:r w:rsidR="00B436FE">
        <w:rPr>
          <w:b/>
          <w:bCs/>
        </w:rPr>
        <w:tab/>
        <w:t>10</w:t>
      </w:r>
      <w:r>
        <w:tab/>
      </w:r>
      <w:r w:rsidR="00B436FE">
        <w:t>12,92</w:t>
      </w:r>
      <w:r>
        <w:t xml:space="preserve"> -&gt; </w:t>
      </w:r>
      <w:r w:rsidR="00B436FE" w:rsidRPr="00B436FE">
        <w:rPr>
          <w:b/>
          <w:bCs/>
        </w:rPr>
        <w:t>1</w:t>
      </w:r>
      <w:r w:rsidR="00A77B3A">
        <w:rPr>
          <w:b/>
          <w:bCs/>
        </w:rPr>
        <w:t>2</w:t>
      </w:r>
      <w:r w:rsidR="00B436FE">
        <w:rPr>
          <w:b/>
          <w:bCs/>
        </w:rPr>
        <w:tab/>
        <w:t>11</w:t>
      </w:r>
    </w:p>
    <w:p w14:paraId="1B2E23EC" w14:textId="109B5E27" w:rsidR="006C4071" w:rsidRDefault="006C4071" w:rsidP="006C4071">
      <w:r>
        <w:t>Numbers of cells in parallel (P60)</w:t>
      </w:r>
      <w:r>
        <w:tab/>
        <w:t xml:space="preserve">3,96 -&gt; </w:t>
      </w:r>
      <w:r w:rsidRPr="006C4071">
        <w:rPr>
          <w:b/>
          <w:bCs/>
        </w:rPr>
        <w:t>3</w:t>
      </w:r>
      <w:r>
        <w:tab/>
      </w:r>
      <w:r>
        <w:tab/>
        <w:t xml:space="preserve">3,92 -&gt; </w:t>
      </w:r>
      <w:r w:rsidRPr="006C4071">
        <w:rPr>
          <w:b/>
          <w:bCs/>
        </w:rPr>
        <w:t>3</w:t>
      </w:r>
      <w:r>
        <w:tab/>
        <w:t xml:space="preserve"> </w:t>
      </w:r>
    </w:p>
    <w:p w14:paraId="33DDE81C" w14:textId="3377C726" w:rsidR="006C4071" w:rsidRDefault="006C4071" w:rsidP="006C4071">
      <w:pPr>
        <w:rPr>
          <w:b/>
          <w:bCs/>
        </w:rPr>
      </w:pPr>
      <w:r>
        <w:t>Numbers of cells in parallel (P80)</w:t>
      </w:r>
      <w:r>
        <w:tab/>
        <w:t xml:space="preserve">2,38 -&gt; </w:t>
      </w:r>
      <w:r w:rsidRPr="006C4071">
        <w:rPr>
          <w:b/>
          <w:bCs/>
        </w:rPr>
        <w:t>2</w:t>
      </w:r>
      <w:r>
        <w:tab/>
      </w:r>
      <w:r>
        <w:tab/>
        <w:t xml:space="preserve">2,35 -&gt; </w:t>
      </w:r>
      <w:r w:rsidRPr="006C4071">
        <w:rPr>
          <w:b/>
          <w:bCs/>
        </w:rPr>
        <w:t>2</w:t>
      </w:r>
    </w:p>
    <w:p w14:paraId="19D36EA9" w14:textId="77777777" w:rsidR="006C4071" w:rsidRDefault="006C4071" w:rsidP="006C4071"/>
    <w:p w14:paraId="7B706783" w14:textId="4B4C2513" w:rsidR="00611D20" w:rsidRDefault="00611D20" w:rsidP="00774B03">
      <w:r>
        <w:t>The maximum current allowed into the ACU is max</w:t>
      </w:r>
      <w:r w:rsidR="00123D5B">
        <w:t>i</w:t>
      </w:r>
      <w:r>
        <w:t>m</w:t>
      </w:r>
      <w:r w:rsidR="00123D5B">
        <w:t>u</w:t>
      </w:r>
      <w:r>
        <w:t>m for the circuit, ma</w:t>
      </w:r>
      <w:r w:rsidR="00123D5B">
        <w:t>xi</w:t>
      </w:r>
      <w:r>
        <w:t>mum for the components is higher due to the derating factor used in Gomspace designs, if this factor is a</w:t>
      </w:r>
      <w:r w:rsidR="00123D5B">
        <w:t>d</w:t>
      </w:r>
      <w:r>
        <w:t xml:space="preserve">justed it might be possible to get </w:t>
      </w:r>
      <w:r w:rsidR="00123D5B">
        <w:t>more cells in parallel; especial P60 is “close”.</w:t>
      </w:r>
    </w:p>
    <w:p w14:paraId="43371594" w14:textId="3343BA24" w:rsidR="00123D5B" w:rsidRDefault="00123D5B" w:rsidP="00774B03"/>
    <w:p w14:paraId="3EDFBA5B" w14:textId="4F1E5252" w:rsidR="00C40FDF" w:rsidRPr="00C40FDF" w:rsidRDefault="00C40FDF" w:rsidP="00C40FDF">
      <w:pPr>
        <w:pStyle w:val="Heading1"/>
      </w:pPr>
      <w:bookmarkStart w:id="25" w:name="_Toc37849011"/>
      <w:r w:rsidRPr="00C40FDF">
        <w:t>Possible configurations.</w:t>
      </w:r>
      <w:bookmarkEnd w:id="25"/>
    </w:p>
    <w:p w14:paraId="5948E862" w14:textId="77777777" w:rsidR="00C40FDF" w:rsidRDefault="00C40FDF" w:rsidP="00774B03">
      <w:pPr>
        <w:rPr>
          <w:rFonts w:ascii="Calibri" w:eastAsia="Times New Roman" w:hAnsi="Calibri" w:cs="Calibri"/>
          <w:szCs w:val="22"/>
        </w:rPr>
      </w:pPr>
    </w:p>
    <w:p w14:paraId="6FA8B743" w14:textId="380C0B0F" w:rsidR="00AF0F63" w:rsidRDefault="00502AA4" w:rsidP="000A7CDC">
      <w:r>
        <w:t>As it might be clear from the above description / calculations</w:t>
      </w:r>
      <w:r w:rsidR="00AB1EF3">
        <w:t xml:space="preserve">, </w:t>
      </w:r>
      <w:r>
        <w:t>the problem</w:t>
      </w:r>
      <w:r w:rsidR="00AB1EF3">
        <w:t xml:space="preserve"> is</w:t>
      </w:r>
      <w:r>
        <w:t xml:space="preserve"> relative complex. The ACU in the satellite provide some possibilities but also some limitations, in the same way are the solar panels providing some possibilities and some limitations, unfortunately it is not possible to do adjustments, only combinations in numbers of solar cells can be used as adjustments. </w:t>
      </w:r>
    </w:p>
    <w:p w14:paraId="2B9F3530" w14:textId="12F6AB25" w:rsidR="00502AA4" w:rsidRDefault="00502AA4" w:rsidP="000A7CDC">
      <w:r>
        <w:t xml:space="preserve">Requirements from the project is demanding 15 cells pr. panel so here we again </w:t>
      </w:r>
      <w:r w:rsidR="00AB5F46">
        <w:t>meet</w:t>
      </w:r>
      <w:r>
        <w:t xml:space="preserve"> some limitations for adjustments.</w:t>
      </w:r>
    </w:p>
    <w:p w14:paraId="3FBBD62D" w14:textId="24144481" w:rsidR="00502AA4" w:rsidRDefault="00502AA4" w:rsidP="000A7CDC"/>
    <w:p w14:paraId="487CA3CD" w14:textId="77777777" w:rsidR="00AB1EF3" w:rsidRDefault="00AB1EF3" w:rsidP="00AB1EF3">
      <w:r>
        <w:t>In this design we plan to design for possible 3 different configurations; 15 cells in 3*5 cells: 3 strings. 15 cells in one string with 7 cells and one with 8 cells, this can be configured by HW.</w:t>
      </w:r>
    </w:p>
    <w:p w14:paraId="0D73D6B5" w14:textId="50853403" w:rsidR="00502AA4" w:rsidRDefault="00502AA4" w:rsidP="000A7CDC"/>
    <w:p w14:paraId="212935BA" w14:textId="66EDE164" w:rsidR="00502AA4" w:rsidRDefault="00040C1F" w:rsidP="000A7CDC">
      <w:r>
        <w:t>It</w:t>
      </w:r>
      <w:r w:rsidR="00502AA4">
        <w:t xml:space="preserve"> will give 3 different voltages:</w:t>
      </w:r>
      <w:r w:rsidR="00AB1EF3">
        <w:t xml:space="preserve"> (open circuit)</w:t>
      </w:r>
    </w:p>
    <w:p w14:paraId="52D945E0" w14:textId="745A826E" w:rsidR="00502AA4" w:rsidRDefault="00502AA4" w:rsidP="000A7CDC"/>
    <w:p w14:paraId="5DCC5DB9" w14:textId="1EE8E1E5" w:rsidR="0089635B" w:rsidRDefault="00502AA4" w:rsidP="000A7CDC">
      <w:r>
        <w:t>5 Solar cells</w:t>
      </w:r>
      <w:r>
        <w:tab/>
      </w:r>
      <w:r>
        <w:tab/>
        <w:t xml:space="preserve">13.45V 500mA </w:t>
      </w:r>
      <w:r w:rsidR="0089635B">
        <w:t xml:space="preserve">for Azur cells </w:t>
      </w:r>
    </w:p>
    <w:p w14:paraId="0A6370CB" w14:textId="77777777" w:rsidR="0089635B" w:rsidRDefault="0089635B" w:rsidP="000A7CDC">
      <w:r>
        <w:tab/>
      </w:r>
      <w:r>
        <w:tab/>
        <w:t>13.00V 510mA for Cesi cells</w:t>
      </w:r>
    </w:p>
    <w:p w14:paraId="027E4AFC" w14:textId="77777777" w:rsidR="0089635B" w:rsidRDefault="0089635B" w:rsidP="000A7CDC"/>
    <w:p w14:paraId="21EF1680" w14:textId="143B1C0B" w:rsidR="0089635B" w:rsidRDefault="0089635B" w:rsidP="0089635B">
      <w:r>
        <w:t>7 Solar cells</w:t>
      </w:r>
      <w:r>
        <w:tab/>
      </w:r>
      <w:r>
        <w:tab/>
        <w:t xml:space="preserve">18.83V 500mA for Azur cells </w:t>
      </w:r>
    </w:p>
    <w:p w14:paraId="6C3EE9B7" w14:textId="78F48330" w:rsidR="0089635B" w:rsidRDefault="0089635B" w:rsidP="0089635B">
      <w:r>
        <w:tab/>
      </w:r>
      <w:r>
        <w:tab/>
        <w:t>18.20V 510mA for Cesi cells</w:t>
      </w:r>
    </w:p>
    <w:p w14:paraId="4499062E" w14:textId="77777777" w:rsidR="0089635B" w:rsidRDefault="0089635B" w:rsidP="0089635B"/>
    <w:p w14:paraId="74FE2C87" w14:textId="0F35285B" w:rsidR="0089635B" w:rsidRDefault="0089635B" w:rsidP="0089635B">
      <w:r>
        <w:t>8 Solar cells</w:t>
      </w:r>
      <w:r>
        <w:tab/>
      </w:r>
      <w:r>
        <w:tab/>
        <w:t xml:space="preserve">21.52V 500mA for Azur cells </w:t>
      </w:r>
    </w:p>
    <w:p w14:paraId="55FF2590" w14:textId="1D4CFC2C" w:rsidR="0089635B" w:rsidRDefault="0089635B" w:rsidP="0089635B">
      <w:r>
        <w:tab/>
      </w:r>
      <w:r>
        <w:tab/>
        <w:t>20.80V 510mA for Cesi cells</w:t>
      </w:r>
    </w:p>
    <w:p w14:paraId="43633534" w14:textId="77777777" w:rsidR="00967FD3" w:rsidRDefault="00967FD3" w:rsidP="000A7CDC"/>
    <w:p w14:paraId="791E62BD" w14:textId="4B261E12" w:rsidR="0089635B" w:rsidRDefault="00AB1EF3" w:rsidP="000A7CDC">
      <w:r>
        <w:t>(</w:t>
      </w:r>
      <w:r w:rsidR="0089635B">
        <w:t xml:space="preserve">7 and 8 solar cells in serial cannot be used with a battery voltage on 16.8V as </w:t>
      </w:r>
      <w:r w:rsidR="007B20F7">
        <w:t>they</w:t>
      </w:r>
      <w:r w:rsidR="0089635B">
        <w:t xml:space="preserve"> </w:t>
      </w:r>
      <w:r>
        <w:t>deliver</w:t>
      </w:r>
      <w:r w:rsidR="00967FD3">
        <w:t xml:space="preserve"> more than 16.8V pr. string.</w:t>
      </w:r>
      <w:r>
        <w:t>)</w:t>
      </w:r>
    </w:p>
    <w:p w14:paraId="210CB364" w14:textId="0812B526" w:rsidR="00502AA4" w:rsidRDefault="00502AA4" w:rsidP="000A7CDC"/>
    <w:p w14:paraId="50BC3ACF" w14:textId="77777777" w:rsidR="005255DA" w:rsidRDefault="005255DA" w:rsidP="000A7CDC"/>
    <w:p w14:paraId="7F9A7366" w14:textId="5804AB07" w:rsidR="00AB1EF3" w:rsidRDefault="00AB1EF3" w:rsidP="00AB1EF3">
      <w:r>
        <w:t>It will give 3 different voltages: (closed circuit)</w:t>
      </w:r>
    </w:p>
    <w:p w14:paraId="59E94631" w14:textId="77777777" w:rsidR="00AB1EF3" w:rsidRDefault="00AB1EF3" w:rsidP="00AB1EF3"/>
    <w:p w14:paraId="6536990B" w14:textId="77777777" w:rsidR="00AB1EF3" w:rsidRDefault="00AB1EF3" w:rsidP="00AB1EF3">
      <w:r>
        <w:t>5 cells in serial gives with Azur space cells 2.4V*5 =12V – 500mA pr. string</w:t>
      </w:r>
    </w:p>
    <w:p w14:paraId="7A9A33A1" w14:textId="77777777" w:rsidR="00AB1EF3" w:rsidRDefault="00AB1EF3" w:rsidP="00AB1EF3">
      <w:r>
        <w:t>5 cells in serial gives with Cesi cells 2.26V*5 =11.3V – 510mA pr. string</w:t>
      </w:r>
    </w:p>
    <w:p w14:paraId="08BB9244" w14:textId="77777777" w:rsidR="00AB1EF3" w:rsidRDefault="00AB1EF3" w:rsidP="00AB1EF3"/>
    <w:p w14:paraId="1EE6E809" w14:textId="77777777" w:rsidR="00AB1EF3" w:rsidRDefault="00AB1EF3" w:rsidP="00AB1EF3">
      <w:r>
        <w:t>7 cells in serial gives with Azur space cells 2.4V*7 = 16.8V – 500mA pr. string</w:t>
      </w:r>
    </w:p>
    <w:p w14:paraId="1B6076FD" w14:textId="77777777" w:rsidR="00AB1EF3" w:rsidRDefault="00AB1EF3" w:rsidP="00AB1EF3">
      <w:r>
        <w:t>7 cells in serial gives with Cesi cells 2.26V*7 =15.82V – 510mA pr. string</w:t>
      </w:r>
    </w:p>
    <w:p w14:paraId="5EC199F5" w14:textId="77777777" w:rsidR="00AB1EF3" w:rsidRDefault="00AB1EF3" w:rsidP="00AB1EF3"/>
    <w:p w14:paraId="443C21DF" w14:textId="77777777" w:rsidR="00AB1EF3" w:rsidRDefault="00AB1EF3" w:rsidP="00AB1EF3">
      <w:r>
        <w:t>8 cells in serial gives with Azur space cells 2.4V*8 =19.2V – 500mA pr. string</w:t>
      </w:r>
    </w:p>
    <w:p w14:paraId="51EC47FE" w14:textId="77777777" w:rsidR="00AB1EF3" w:rsidRDefault="00AB1EF3" w:rsidP="00AB1EF3">
      <w:r>
        <w:t>8 cells in serial gives with Cesi cells 2.26V*8 =18.08V – 510mA pr. string</w:t>
      </w:r>
    </w:p>
    <w:p w14:paraId="2351E579" w14:textId="77777777" w:rsidR="00AB1EF3" w:rsidRDefault="00AB1EF3" w:rsidP="00AB1EF3"/>
    <w:p w14:paraId="6B23C5EF" w14:textId="77777777" w:rsidR="009923E6" w:rsidRDefault="009923E6" w:rsidP="00D20BCA"/>
    <w:p w14:paraId="42F7396E" w14:textId="28BF57EF" w:rsidR="009923E6" w:rsidRDefault="009923E6" w:rsidP="00D20BCA">
      <w:r>
        <w:t>With a battery pack on 16.8V it is possible to use the solar panel in the configuration with 3*5 cells pr. panel only, this is limited by the max allowed voltage into the ACU.</w:t>
      </w:r>
    </w:p>
    <w:p w14:paraId="4F9D455D" w14:textId="5F7ADCF2" w:rsidR="009923E6" w:rsidRDefault="009923E6" w:rsidP="00D20BCA"/>
    <w:p w14:paraId="20726D7E" w14:textId="77777777" w:rsidR="009923E6" w:rsidRDefault="009923E6" w:rsidP="00D20BCA">
      <w:r>
        <w:t>6 panels with all in all 90 solar cells will require the strings to be combined into groups.</w:t>
      </w:r>
    </w:p>
    <w:p w14:paraId="70DE8A2F" w14:textId="32DD1E47" w:rsidR="009923E6" w:rsidRDefault="009923E6" w:rsidP="00D20BCA">
      <w:r>
        <w:t xml:space="preserve">For connection to P60 we can </w:t>
      </w:r>
      <w:del w:id="26" w:author="Jørgen Vestergaard" w:date="2020-04-22T10:18:00Z">
        <w:r w:rsidDel="001B412E">
          <w:delText xml:space="preserve">deliver </w:delText>
        </w:r>
      </w:del>
      <w:ins w:id="27" w:author="Jørgen Vestergaard" w:date="2020-04-22T10:18:00Z">
        <w:r w:rsidR="001B412E">
          <w:t xml:space="preserve">Accept </w:t>
        </w:r>
      </w:ins>
      <w:r>
        <w:t xml:space="preserve">12V 2A pr. input, 6 input is available. This will require 9 inputs </w:t>
      </w:r>
      <w:r w:rsidR="00FD5687">
        <w:t>-&gt; we need 2 ACU to be capable to charge the batteries with the full amount of absorbed energy from solar panels.</w:t>
      </w:r>
    </w:p>
    <w:p w14:paraId="4A9B1A2E" w14:textId="12BA4795" w:rsidR="009923E6" w:rsidRDefault="009923E6" w:rsidP="00D20BCA"/>
    <w:p w14:paraId="61010E89" w14:textId="5ACCA6B7" w:rsidR="00FD5687" w:rsidRDefault="00FD5687" w:rsidP="00FD5687">
      <w:pPr>
        <w:rPr>
          <w:ins w:id="28" w:author="Karsten Mentz" w:date="2020-04-23T13:17:00Z"/>
        </w:rPr>
      </w:pPr>
      <w:r>
        <w:t>For connection to P80 we can deliver 12V 1A pr. input, 12 input is available. This will require 18 inputs -&gt; we need 2 ACU to be capable to charge the batteries with the full amount of absorbed energy from solar panels.</w:t>
      </w:r>
    </w:p>
    <w:p w14:paraId="78248EC6" w14:textId="2D862908" w:rsidR="006C1608" w:rsidRDefault="006C1608" w:rsidP="00FD5687">
      <w:pPr>
        <w:rPr>
          <w:ins w:id="29" w:author="Karsten Mentz" w:date="2020-04-23T13:17:00Z"/>
        </w:rPr>
      </w:pPr>
    </w:p>
    <w:p w14:paraId="0EE0EF5A" w14:textId="5C010650" w:rsidR="006C1608" w:rsidRDefault="006C1608" w:rsidP="006C1608">
      <w:pPr>
        <w:pStyle w:val="Heading3"/>
        <w:rPr>
          <w:ins w:id="30" w:author="Karsten Mentz" w:date="2020-04-23T13:22:00Z"/>
        </w:rPr>
      </w:pPr>
      <w:ins w:id="31" w:author="Karsten Mentz" w:date="2020-04-23T13:17:00Z">
        <w:r>
          <w:t>Possible configurations.</w:t>
        </w:r>
      </w:ins>
    </w:p>
    <w:p w14:paraId="2E5C1C0E" w14:textId="1EAD1BA1" w:rsidR="006C1608" w:rsidRPr="006C1608" w:rsidDel="006C1608" w:rsidRDefault="006C1608" w:rsidP="006C1608">
      <w:pPr>
        <w:rPr>
          <w:del w:id="32" w:author="Karsten Mentz" w:date="2020-04-23T13:22:00Z"/>
          <w:rPrChange w:id="33" w:author="Karsten Mentz" w:date="2020-04-23T13:22:00Z">
            <w:rPr>
              <w:del w:id="34" w:author="Karsten Mentz" w:date="2020-04-23T13:22:00Z"/>
            </w:rPr>
          </w:rPrChange>
        </w:rPr>
        <w:pPrChange w:id="35" w:author="Karsten Mentz" w:date="2020-04-23T13:22:00Z">
          <w:pPr/>
        </w:pPrChange>
      </w:pPr>
    </w:p>
    <w:p w14:paraId="73873705" w14:textId="7642BAC0" w:rsidR="005255DA" w:rsidRDefault="005255DA" w:rsidP="00FD5687">
      <w:pPr>
        <w:rPr>
          <w:ins w:id="36" w:author="Karsten Mentz" w:date="2020-04-23T13:19:00Z"/>
        </w:rPr>
      </w:pPr>
    </w:p>
    <w:p w14:paraId="79033DA6" w14:textId="0894C5B3" w:rsidR="006C1608" w:rsidRDefault="006C1608" w:rsidP="00FD5687">
      <w:pPr>
        <w:rPr>
          <w:ins w:id="37" w:author="Karsten Mentz" w:date="2020-04-23T13:23:00Z"/>
        </w:rPr>
      </w:pPr>
      <w:ins w:id="38" w:author="Karsten Mentz" w:date="2020-04-23T13:19:00Z">
        <w:r>
          <w:t>Panels configured in 3 str</w:t>
        </w:r>
      </w:ins>
      <w:ins w:id="39" w:author="Karsten Mentz" w:date="2020-04-23T13:20:00Z">
        <w:r>
          <w:t>i</w:t>
        </w:r>
      </w:ins>
      <w:ins w:id="40" w:author="Karsten Mentz" w:date="2020-04-23T13:19:00Z">
        <w:r>
          <w:t xml:space="preserve">ngs pr. panel and connected </w:t>
        </w:r>
      </w:ins>
      <w:ins w:id="41" w:author="Karsten Mentz" w:date="2020-04-23T13:22:00Z">
        <w:r>
          <w:t>directly</w:t>
        </w:r>
      </w:ins>
      <w:ins w:id="42" w:author="Karsten Mentz" w:date="2020-04-23T13:19:00Z">
        <w:r>
          <w:t xml:space="preserve"> to t</w:t>
        </w:r>
      </w:ins>
      <w:ins w:id="43" w:author="Karsten Mentz" w:date="2020-04-23T13:20:00Z">
        <w:r>
          <w:t xml:space="preserve">he </w:t>
        </w:r>
      </w:ins>
      <w:ins w:id="44" w:author="Karsten Mentz" w:date="2020-04-23T13:23:00Z">
        <w:r>
          <w:t>structure will give this situation:</w:t>
        </w:r>
      </w:ins>
    </w:p>
    <w:p w14:paraId="4E710D50" w14:textId="6218931F" w:rsidR="006C1608" w:rsidRDefault="006C1608" w:rsidP="00FD5687">
      <w:pPr>
        <w:rPr>
          <w:ins w:id="45" w:author="Karsten Mentz" w:date="2020-04-23T13:23:00Z"/>
        </w:rPr>
      </w:pPr>
    </w:p>
    <w:p w14:paraId="63D0FD07" w14:textId="1B6D84CC" w:rsidR="006C1608" w:rsidRDefault="00186624" w:rsidP="00FD5687">
      <w:pPr>
        <w:rPr>
          <w:ins w:id="46" w:author="Karsten Mentz" w:date="2020-04-23T13:23:00Z"/>
        </w:rPr>
      </w:pPr>
      <w:ins w:id="47" w:author="Karsten Mentz" w:date="2020-04-23T13:26:00Z">
        <w:r>
          <w:rPr>
            <w:noProof/>
          </w:rPr>
          <w:drawing>
            <wp:inline distT="0" distB="0" distL="0" distR="0" wp14:anchorId="7B312700" wp14:editId="53CD09B5">
              <wp:extent cx="6116320"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1082040"/>
                      </a:xfrm>
                      <a:prstGeom prst="rect">
                        <a:avLst/>
                      </a:prstGeom>
                      <a:noFill/>
                      <a:ln>
                        <a:noFill/>
                      </a:ln>
                    </pic:spPr>
                  </pic:pic>
                </a:graphicData>
              </a:graphic>
            </wp:inline>
          </w:drawing>
        </w:r>
      </w:ins>
    </w:p>
    <w:p w14:paraId="20BE850E" w14:textId="6546BAE5" w:rsidR="006C1608" w:rsidRDefault="006C1608" w:rsidP="00FD5687">
      <w:pPr>
        <w:rPr>
          <w:ins w:id="48" w:author="Karsten Mentz" w:date="2020-04-23T13:24:00Z"/>
        </w:rPr>
      </w:pPr>
      <w:ins w:id="49" w:author="Karsten Mentz" w:date="2020-04-23T13:23:00Z">
        <w:r>
          <w:t xml:space="preserve">3 panels </w:t>
        </w:r>
      </w:ins>
      <w:ins w:id="50" w:author="Karsten Mentz" w:date="2020-04-23T13:24:00Z">
        <w:r>
          <w:t xml:space="preserve">with total 45 solar cells – 9 strings providing </w:t>
        </w:r>
      </w:ins>
      <w:ins w:id="51" w:author="Karsten Mentz" w:date="2020-04-23T13:28:00Z">
        <w:r w:rsidR="00186624">
          <w:t>12</w:t>
        </w:r>
      </w:ins>
      <w:ins w:id="52" w:author="Karsten Mentz" w:date="2020-04-23T13:24:00Z">
        <w:r>
          <w:t>V 500mA (Azur cells)</w:t>
        </w:r>
      </w:ins>
    </w:p>
    <w:p w14:paraId="603F495A" w14:textId="7BFA41E3" w:rsidR="00186624" w:rsidRDefault="00186624" w:rsidP="00FD5687">
      <w:pPr>
        <w:rPr>
          <w:ins w:id="53" w:author="Karsten Mentz" w:date="2020-04-23T13:26:00Z"/>
        </w:rPr>
      </w:pPr>
    </w:p>
    <w:p w14:paraId="4ABE9933" w14:textId="2CF2232D" w:rsidR="00186624" w:rsidRDefault="00186624" w:rsidP="00FD5687">
      <w:pPr>
        <w:rPr>
          <w:ins w:id="54" w:author="Karsten Mentz" w:date="2020-04-23T13:27:00Z"/>
        </w:rPr>
      </w:pPr>
      <w:ins w:id="55" w:author="Karsten Mentz" w:date="2020-04-23T13:26:00Z">
        <w:r>
          <w:t xml:space="preserve">If we on the panels combine some </w:t>
        </w:r>
      </w:ins>
      <w:ins w:id="56" w:author="Karsten Mentz" w:date="2020-04-23T13:27:00Z">
        <w:r>
          <w:t>strings,</w:t>
        </w:r>
      </w:ins>
      <w:ins w:id="57" w:author="Karsten Mentz" w:date="2020-04-23T13:26:00Z">
        <w:r>
          <w:t xml:space="preserve"> we can reduce </w:t>
        </w:r>
      </w:ins>
      <w:ins w:id="58" w:author="Karsten Mentz" w:date="2020-04-23T13:27:00Z">
        <w:r>
          <w:t>number of wires to the structure:</w:t>
        </w:r>
      </w:ins>
    </w:p>
    <w:p w14:paraId="39098171" w14:textId="603C4405" w:rsidR="00186624" w:rsidRDefault="00186624" w:rsidP="00FD5687">
      <w:pPr>
        <w:rPr>
          <w:ins w:id="59" w:author="Karsten Mentz" w:date="2020-04-23T13:27:00Z"/>
        </w:rPr>
      </w:pPr>
      <w:ins w:id="60" w:author="Karsten Mentz" w:date="2020-04-23T13:27:00Z">
        <w:r>
          <w:rPr>
            <w:noProof/>
          </w:rPr>
          <w:drawing>
            <wp:inline distT="0" distB="0" distL="0" distR="0" wp14:anchorId="0FC2A5EF" wp14:editId="0C93FF35">
              <wp:extent cx="6116320" cy="107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1075690"/>
                      </a:xfrm>
                      <a:prstGeom prst="rect">
                        <a:avLst/>
                      </a:prstGeom>
                      <a:noFill/>
                      <a:ln>
                        <a:noFill/>
                      </a:ln>
                    </pic:spPr>
                  </pic:pic>
                </a:graphicData>
              </a:graphic>
            </wp:inline>
          </w:drawing>
        </w:r>
      </w:ins>
    </w:p>
    <w:p w14:paraId="030A6962" w14:textId="24DDC9C0" w:rsidR="00186624" w:rsidRDefault="00186624" w:rsidP="00FD5687">
      <w:pPr>
        <w:rPr>
          <w:ins w:id="61" w:author="Karsten Mentz" w:date="2020-04-23T13:42:00Z"/>
        </w:rPr>
      </w:pPr>
      <w:ins w:id="62" w:author="Karsten Mentz" w:date="2020-04-23T13:27:00Z">
        <w:r>
          <w:t xml:space="preserve">3 panels with total 45 </w:t>
        </w:r>
      </w:ins>
      <w:ins w:id="63" w:author="Karsten Mentz" w:date="2020-04-23T13:28:00Z">
        <w:r>
          <w:t xml:space="preserve">solar </w:t>
        </w:r>
      </w:ins>
      <w:ins w:id="64" w:author="Karsten Mentz" w:date="2020-04-23T13:27:00Z">
        <w:r>
          <w:t xml:space="preserve">cells </w:t>
        </w:r>
      </w:ins>
      <w:ins w:id="65" w:author="Karsten Mentz" w:date="2020-04-23T13:28:00Z">
        <w:r>
          <w:t>– 5 strings; 4 12V – 1A and one 12V 5</w:t>
        </w:r>
      </w:ins>
      <w:ins w:id="66" w:author="Karsten Mentz" w:date="2020-04-23T13:29:00Z">
        <w:r>
          <w:t>00mA (Azur cells)</w:t>
        </w:r>
      </w:ins>
      <w:ins w:id="67" w:author="Karsten Mentz" w:date="2020-04-23T13:28:00Z">
        <w:r>
          <w:t xml:space="preserve"> </w:t>
        </w:r>
      </w:ins>
    </w:p>
    <w:p w14:paraId="6B91868A" w14:textId="7076BCB0" w:rsidR="00C36D78" w:rsidRDefault="00C36D78" w:rsidP="00FD5687">
      <w:pPr>
        <w:rPr>
          <w:ins w:id="68" w:author="Karsten Mentz" w:date="2020-04-23T13:42:00Z"/>
        </w:rPr>
      </w:pPr>
    </w:p>
    <w:p w14:paraId="16319C1C" w14:textId="343F794E" w:rsidR="00C36D78" w:rsidRDefault="00C36D78" w:rsidP="00FD5687">
      <w:pPr>
        <w:rPr>
          <w:ins w:id="69" w:author="Karsten Mentz" w:date="2020-04-23T13:43:00Z"/>
        </w:rPr>
      </w:pPr>
      <w:ins w:id="70" w:author="Karsten Mentz" w:date="2020-04-23T13:42:00Z">
        <w:r>
          <w:t>These 2 configurations can be used i</w:t>
        </w:r>
      </w:ins>
      <w:ins w:id="71" w:author="Karsten Mentz" w:date="2020-04-23T13:43:00Z">
        <w:r>
          <w:t>n combination with P60 or P80 and 16V or 32 V battery package.</w:t>
        </w:r>
      </w:ins>
    </w:p>
    <w:p w14:paraId="021D6A33" w14:textId="77777777" w:rsidR="00C36D78" w:rsidRDefault="00C36D78" w:rsidP="00FD5687"/>
    <w:p w14:paraId="37090FAE" w14:textId="77777777" w:rsidR="00186624" w:rsidRPr="00186624" w:rsidRDefault="00186624" w:rsidP="00186624">
      <w:pPr>
        <w:rPr>
          <w:ins w:id="72" w:author="Karsten Mentz" w:date="2020-04-23T13:22:00Z"/>
          <w:rPrChange w:id="73" w:author="Karsten Mentz" w:date="2020-04-23T13:33:00Z">
            <w:rPr>
              <w:ins w:id="74" w:author="Karsten Mentz" w:date="2020-04-23T13:22:00Z"/>
            </w:rPr>
          </w:rPrChange>
        </w:rPr>
        <w:pPrChange w:id="75" w:author="Karsten Mentz" w:date="2020-04-23T13:33:00Z">
          <w:pPr>
            <w:pStyle w:val="Heading3"/>
            <w:numPr>
              <w:ilvl w:val="0"/>
              <w:numId w:val="0"/>
            </w:numPr>
          </w:pPr>
        </w:pPrChange>
      </w:pPr>
    </w:p>
    <w:p w14:paraId="531A3FBD" w14:textId="5711FE93" w:rsidR="00186624" w:rsidRDefault="00186624" w:rsidP="00186624">
      <w:pPr>
        <w:rPr>
          <w:ins w:id="76" w:author="Karsten Mentz" w:date="2020-04-23T13:33:00Z"/>
        </w:rPr>
      </w:pPr>
      <w:ins w:id="77" w:author="Karsten Mentz" w:date="2020-04-23T13:33:00Z">
        <w:r>
          <w:t xml:space="preserve">Panels configured in </w:t>
        </w:r>
      </w:ins>
      <w:ins w:id="78" w:author="Karsten Mentz" w:date="2020-04-23T13:34:00Z">
        <w:r>
          <w:t>2</w:t>
        </w:r>
      </w:ins>
      <w:ins w:id="79" w:author="Karsten Mentz" w:date="2020-04-23T13:33:00Z">
        <w:r>
          <w:t xml:space="preserve"> strings pr. panel and connected directly to the structure will give this situation:</w:t>
        </w:r>
      </w:ins>
    </w:p>
    <w:p w14:paraId="28FC259F" w14:textId="68602D3C" w:rsidR="00186624" w:rsidRDefault="00186624" w:rsidP="006C1608">
      <w:pPr>
        <w:rPr>
          <w:ins w:id="80" w:author="Karsten Mentz" w:date="2020-04-23T13:34:00Z"/>
        </w:rPr>
      </w:pPr>
      <w:ins w:id="81" w:author="Karsten Mentz" w:date="2020-04-23T13:33:00Z">
        <w:r>
          <w:rPr>
            <w:noProof/>
          </w:rPr>
          <w:drawing>
            <wp:inline distT="0" distB="0" distL="0" distR="0" wp14:anchorId="2EF7FE50" wp14:editId="34109F3F">
              <wp:extent cx="611632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082040"/>
                      </a:xfrm>
                      <a:prstGeom prst="rect">
                        <a:avLst/>
                      </a:prstGeom>
                      <a:noFill/>
                      <a:ln>
                        <a:noFill/>
                      </a:ln>
                    </pic:spPr>
                  </pic:pic>
                </a:graphicData>
              </a:graphic>
            </wp:inline>
          </w:drawing>
        </w:r>
      </w:ins>
    </w:p>
    <w:p w14:paraId="3ECB49CF" w14:textId="43E69FD6" w:rsidR="00186624" w:rsidRDefault="00186624" w:rsidP="00186624">
      <w:pPr>
        <w:rPr>
          <w:ins w:id="82" w:author="Karsten Mentz" w:date="2020-04-23T13:34:00Z"/>
        </w:rPr>
      </w:pPr>
      <w:ins w:id="83" w:author="Karsten Mentz" w:date="2020-04-23T13:34:00Z">
        <w:r>
          <w:t xml:space="preserve">3 panels with total 45 solar cells – </w:t>
        </w:r>
        <w:r>
          <w:t>6</w:t>
        </w:r>
        <w:r>
          <w:t xml:space="preserve"> strings providing 1</w:t>
        </w:r>
      </w:ins>
      <w:ins w:id="84" w:author="Karsten Mentz" w:date="2020-04-23T13:35:00Z">
        <w:r w:rsidR="00C36D78">
          <w:t>6,8</w:t>
        </w:r>
      </w:ins>
      <w:ins w:id="85" w:author="Karsten Mentz" w:date="2020-04-23T13:34:00Z">
        <w:r>
          <w:t xml:space="preserve">V 500mA </w:t>
        </w:r>
      </w:ins>
      <w:ins w:id="86" w:author="Karsten Mentz" w:date="2020-04-23T13:35:00Z">
        <w:r w:rsidR="00C36D78">
          <w:t xml:space="preserve">and 19,2V 500mA </w:t>
        </w:r>
      </w:ins>
      <w:ins w:id="87" w:author="Karsten Mentz" w:date="2020-04-23T13:34:00Z">
        <w:r>
          <w:t>(Azur cells)</w:t>
        </w:r>
      </w:ins>
    </w:p>
    <w:p w14:paraId="15AD15C9" w14:textId="34B07418" w:rsidR="001804C2" w:rsidRDefault="001804C2" w:rsidP="001804C2">
      <w:pPr>
        <w:rPr>
          <w:ins w:id="88" w:author="Karsten Mentz" w:date="2020-04-23T13:45:00Z"/>
        </w:rPr>
      </w:pPr>
      <w:ins w:id="89" w:author="Karsten Mentz" w:date="2020-04-23T13:45:00Z">
        <w:r>
          <w:t>Th</w:t>
        </w:r>
        <w:r>
          <w:t>is</w:t>
        </w:r>
        <w:r>
          <w:t xml:space="preserve"> configuration can only be used with P60 </w:t>
        </w:r>
        <w:r>
          <w:t xml:space="preserve">or P80 </w:t>
        </w:r>
        <w:r>
          <w:t>and 32V battery package. (</w:t>
        </w:r>
      </w:ins>
      <w:ins w:id="90" w:author="Karsten Mentz" w:date="2020-04-23T13:46:00Z">
        <w:r>
          <w:t>Input voltage is over 16,8V).</w:t>
        </w:r>
      </w:ins>
    </w:p>
    <w:p w14:paraId="4CB43CD9" w14:textId="1480E855" w:rsidR="00186624" w:rsidRDefault="00186624" w:rsidP="006C1608">
      <w:pPr>
        <w:rPr>
          <w:ins w:id="91" w:author="Karsten Mentz" w:date="2020-04-23T13:45:00Z"/>
        </w:rPr>
      </w:pPr>
    </w:p>
    <w:p w14:paraId="305DB31C" w14:textId="77777777" w:rsidR="001804C2" w:rsidRDefault="001804C2" w:rsidP="006C1608">
      <w:pPr>
        <w:rPr>
          <w:ins w:id="92" w:author="Karsten Mentz" w:date="2020-04-23T13:38:00Z"/>
        </w:rPr>
      </w:pPr>
    </w:p>
    <w:p w14:paraId="169D0AB4" w14:textId="0BC7D3A1" w:rsidR="00C36D78" w:rsidRDefault="00C36D78" w:rsidP="006C1608">
      <w:pPr>
        <w:rPr>
          <w:ins w:id="93" w:author="Karsten Mentz" w:date="2020-04-23T13:22:00Z"/>
        </w:rPr>
      </w:pPr>
      <w:ins w:id="94" w:author="Karsten Mentz" w:date="2020-04-23T13:39:00Z">
        <w:r>
          <w:rPr>
            <w:noProof/>
          </w:rPr>
          <w:drawing>
            <wp:inline distT="0" distB="0" distL="0" distR="0" wp14:anchorId="72FB875E" wp14:editId="3A34132D">
              <wp:extent cx="6116320" cy="1082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1082040"/>
                      </a:xfrm>
                      <a:prstGeom prst="rect">
                        <a:avLst/>
                      </a:prstGeom>
                      <a:noFill/>
                      <a:ln>
                        <a:noFill/>
                      </a:ln>
                    </pic:spPr>
                  </pic:pic>
                </a:graphicData>
              </a:graphic>
            </wp:inline>
          </w:drawing>
        </w:r>
      </w:ins>
    </w:p>
    <w:p w14:paraId="7EA34974" w14:textId="3D7FD73B" w:rsidR="00C36D78" w:rsidRDefault="00C36D78" w:rsidP="00C36D78">
      <w:pPr>
        <w:rPr>
          <w:ins w:id="95" w:author="Karsten Mentz" w:date="2020-04-23T13:43:00Z"/>
        </w:rPr>
      </w:pPr>
      <w:ins w:id="96" w:author="Karsten Mentz" w:date="2020-04-23T13:39:00Z">
        <w:r>
          <w:t xml:space="preserve">3 panels with total 45 solar cells – </w:t>
        </w:r>
      </w:ins>
      <w:ins w:id="97" w:author="Karsten Mentz" w:date="2020-04-23T13:41:00Z">
        <w:r>
          <w:t>2</w:t>
        </w:r>
      </w:ins>
      <w:ins w:id="98" w:author="Karsten Mentz" w:date="2020-04-23T13:39:00Z">
        <w:r>
          <w:t xml:space="preserve"> strings providing 16,8V </w:t>
        </w:r>
      </w:ins>
      <w:ins w:id="99" w:author="Karsten Mentz" w:date="2020-04-23T13:41:00Z">
        <w:r>
          <w:t>1,</w:t>
        </w:r>
      </w:ins>
      <w:ins w:id="100" w:author="Karsten Mentz" w:date="2020-04-23T13:39:00Z">
        <w:r>
          <w:t xml:space="preserve">5A and 19,2V </w:t>
        </w:r>
      </w:ins>
      <w:ins w:id="101" w:author="Karsten Mentz" w:date="2020-04-23T13:40:00Z">
        <w:r>
          <w:t>1,</w:t>
        </w:r>
      </w:ins>
      <w:ins w:id="102" w:author="Karsten Mentz" w:date="2020-04-23T13:39:00Z">
        <w:r>
          <w:t>5A (Azur cells)</w:t>
        </w:r>
      </w:ins>
    </w:p>
    <w:p w14:paraId="6C70CED2" w14:textId="71A622E0" w:rsidR="00C36D78" w:rsidRDefault="00C36D78" w:rsidP="00C36D78">
      <w:pPr>
        <w:rPr>
          <w:ins w:id="103" w:author="Karsten Mentz" w:date="2020-04-23T13:43:00Z"/>
        </w:rPr>
      </w:pPr>
    </w:p>
    <w:p w14:paraId="0D94EBCE" w14:textId="047C02B3" w:rsidR="00C36D78" w:rsidRDefault="00C36D78" w:rsidP="00C36D78">
      <w:pPr>
        <w:rPr>
          <w:ins w:id="104" w:author="Karsten Mentz" w:date="2020-04-23T13:39:00Z"/>
        </w:rPr>
      </w:pPr>
      <w:ins w:id="105" w:author="Karsten Mentz" w:date="2020-04-23T13:43:00Z">
        <w:r>
          <w:t>Th</w:t>
        </w:r>
      </w:ins>
      <w:ins w:id="106" w:author="Karsten Mentz" w:date="2020-04-23T13:46:00Z">
        <w:r w:rsidR="001804C2">
          <w:t>is</w:t>
        </w:r>
      </w:ins>
      <w:ins w:id="107" w:author="Karsten Mentz" w:date="2020-04-23T13:43:00Z">
        <w:r>
          <w:t xml:space="preserve"> con</w:t>
        </w:r>
      </w:ins>
      <w:ins w:id="108" w:author="Karsten Mentz" w:date="2020-04-23T13:44:00Z">
        <w:r>
          <w:t>figuration can only be used with P60 and 32V battery package. (P80 only allow 1A and voltage is over 16.8V)</w:t>
        </w:r>
      </w:ins>
    </w:p>
    <w:p w14:paraId="0AFE50B1" w14:textId="77777777" w:rsidR="006C1608" w:rsidRPr="006C1608" w:rsidRDefault="006C1608" w:rsidP="006C1608">
      <w:pPr>
        <w:rPr>
          <w:ins w:id="109" w:author="Karsten Mentz" w:date="2020-04-23T13:22:00Z"/>
          <w:rPrChange w:id="110" w:author="Karsten Mentz" w:date="2020-04-23T13:22:00Z">
            <w:rPr>
              <w:ins w:id="111" w:author="Karsten Mentz" w:date="2020-04-23T13:22:00Z"/>
            </w:rPr>
          </w:rPrChange>
        </w:rPr>
        <w:pPrChange w:id="112" w:author="Karsten Mentz" w:date="2020-04-23T13:22:00Z">
          <w:pPr>
            <w:pStyle w:val="Heading3"/>
          </w:pPr>
        </w:pPrChange>
      </w:pPr>
    </w:p>
    <w:p w14:paraId="4F9EB5F6" w14:textId="7209C175" w:rsidR="005255DA" w:rsidRDefault="005255DA" w:rsidP="005255DA">
      <w:pPr>
        <w:pStyle w:val="Heading3"/>
      </w:pPr>
      <w:r>
        <w:t>Thermal considerations</w:t>
      </w:r>
    </w:p>
    <w:p w14:paraId="16B780C0" w14:textId="77777777" w:rsidR="005255DA" w:rsidRPr="00923854" w:rsidRDefault="005255DA" w:rsidP="005255DA">
      <w:r w:rsidRPr="00923854">
        <w:t>When connecting solar arrays to input on P60 / P80 it is crucial to consider the thermal problems also. The ACU is not 100% effective</w:t>
      </w:r>
      <w:r>
        <w:t>,</w:t>
      </w:r>
      <w:r w:rsidRPr="00923854">
        <w:t xml:space="preserve"> it is a good design, but the loss must be considered when configuring the system.</w:t>
      </w:r>
      <w:r>
        <w:t xml:space="preserve"> Expect the loss to be around 7% of the applied energy.</w:t>
      </w:r>
    </w:p>
    <w:p w14:paraId="5E65BAFF" w14:textId="40802E7F" w:rsidR="00005CAC" w:rsidRDefault="00005CAC" w:rsidP="00005CAC">
      <w:pPr>
        <w:pStyle w:val="Heading1"/>
      </w:pPr>
      <w:bookmarkStart w:id="113" w:name="_Toc37849012"/>
      <w:r>
        <w:t>Appendix</w:t>
      </w:r>
      <w:r w:rsidR="00466FCE">
        <w:t>, Solar panels</w:t>
      </w:r>
      <w:bookmarkEnd w:id="113"/>
    </w:p>
    <w:p w14:paraId="1E1EBC4A" w14:textId="10E4F0D9" w:rsidR="005133B4" w:rsidRDefault="00F16403" w:rsidP="00F16403">
      <w:r>
        <w:t>There are 2 types of solar panels on stock</w:t>
      </w:r>
      <w:r w:rsidR="00611D20">
        <w:t>,</w:t>
      </w:r>
      <w:r>
        <w:t xml:space="preserve"> Azur and Cesi.</w:t>
      </w:r>
      <w:r w:rsidR="002D0745">
        <w:t xml:space="preserve"> </w:t>
      </w:r>
      <w:r w:rsidR="005133B4">
        <w:t>Electrical connection is different between Azur and Cesi solar panel</w:t>
      </w:r>
      <w:r w:rsidR="00611D20">
        <w:t>s</w:t>
      </w:r>
      <w:r w:rsidR="005133B4">
        <w:t xml:space="preserve"> (Anode and Catode is placed different)</w:t>
      </w:r>
      <w:r w:rsidR="002D0745">
        <w:t xml:space="preserve"> It might be possible to design a footprint for PCB covering both Azur and Cesi cell ty</w:t>
      </w:r>
      <w:r w:rsidR="00611D20">
        <w:t>p</w:t>
      </w:r>
      <w:r w:rsidR="002D0745">
        <w:t>e</w:t>
      </w:r>
      <w:r w:rsidR="00611D20">
        <w:t>s</w:t>
      </w:r>
      <w:r w:rsidR="002D0745">
        <w:t xml:space="preserve"> even the cathode and Anode is placed different. If this is possible and are used it </w:t>
      </w:r>
      <w:r w:rsidR="00611D20">
        <w:t>will make the design</w:t>
      </w:r>
      <w:r w:rsidR="006E7DB7">
        <w:t>ed</w:t>
      </w:r>
      <w:r w:rsidR="00611D20">
        <w:t xml:space="preserve"> solar panel more flexible for future use.</w:t>
      </w:r>
      <w:r w:rsidR="006E7DB7">
        <w:t xml:space="preserve"> It is only a matter of doing the PCB so both cells are possible to mount</w:t>
      </w:r>
      <w:r w:rsidR="000D2826">
        <w:t xml:space="preserve"> – can be handles as a mounting variant in </w:t>
      </w:r>
      <w:r w:rsidR="00584470">
        <w:t>Altium /IFS.</w:t>
      </w:r>
    </w:p>
    <w:p w14:paraId="65C6D862" w14:textId="186815C0" w:rsidR="00F16403" w:rsidRPr="00F16403" w:rsidRDefault="00F16403" w:rsidP="00F16403"/>
    <w:p w14:paraId="69C23C71" w14:textId="056CC94F" w:rsidR="00005CAC" w:rsidRDefault="00005CAC" w:rsidP="00005CAC">
      <w:pPr>
        <w:pStyle w:val="Heading2"/>
      </w:pPr>
      <w:bookmarkStart w:id="114" w:name="_Toc37849013"/>
      <w:r>
        <w:t>Azur Space</w:t>
      </w:r>
      <w:bookmarkEnd w:id="114"/>
    </w:p>
    <w:p w14:paraId="380A79D1" w14:textId="3B6D8288" w:rsidR="00F16403" w:rsidRDefault="00F16403" w:rsidP="00005CAC">
      <w:r>
        <w:t>Azur solar panel P/N: 3G30A W and W/O diode</w:t>
      </w:r>
    </w:p>
    <w:p w14:paraId="6695D0EF" w14:textId="77777777" w:rsidR="00F16403" w:rsidRDefault="00F16403" w:rsidP="00005CAC">
      <w:r>
        <w:t>Most effective and most costly.</w:t>
      </w:r>
    </w:p>
    <w:p w14:paraId="29CA1103" w14:textId="22B1B91B" w:rsidR="00005CAC" w:rsidRPr="00005CAC" w:rsidRDefault="00005CAC" w:rsidP="00005CAC">
      <w:r>
        <w:rPr>
          <w:noProof/>
        </w:rPr>
        <w:drawing>
          <wp:inline distT="0" distB="0" distL="0" distR="0" wp14:anchorId="6F0C79EE" wp14:editId="1BBAB286">
            <wp:extent cx="6184900" cy="1202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4900" cy="1202690"/>
                    </a:xfrm>
                    <a:prstGeom prst="rect">
                      <a:avLst/>
                    </a:prstGeom>
                  </pic:spPr>
                </pic:pic>
              </a:graphicData>
            </a:graphic>
          </wp:inline>
        </w:drawing>
      </w:r>
    </w:p>
    <w:p w14:paraId="45679A92" w14:textId="754DE0CA" w:rsidR="00005CAC" w:rsidRDefault="00005CAC" w:rsidP="00005CAC">
      <w:r w:rsidRPr="00005CAC">
        <w:rPr>
          <w:noProof/>
        </w:rPr>
        <w:drawing>
          <wp:inline distT="0" distB="0" distL="0" distR="0" wp14:anchorId="10628910" wp14:editId="00E04A91">
            <wp:extent cx="3098800" cy="205558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60" cy="2060064"/>
                    </a:xfrm>
                    <a:prstGeom prst="rect">
                      <a:avLst/>
                    </a:prstGeom>
                  </pic:spPr>
                </pic:pic>
              </a:graphicData>
            </a:graphic>
          </wp:inline>
        </w:drawing>
      </w:r>
    </w:p>
    <w:p w14:paraId="47B58DD5" w14:textId="75CBCFDC" w:rsidR="0092299C" w:rsidRDefault="0092299C" w:rsidP="00005CAC"/>
    <w:p w14:paraId="26F2297A" w14:textId="40DD31E8" w:rsidR="00AB1EF3" w:rsidRDefault="00AB1EF3" w:rsidP="00005CAC"/>
    <w:p w14:paraId="2A71EE0D" w14:textId="655D3D7D" w:rsidR="0092299C" w:rsidRDefault="0092299C" w:rsidP="00005CAC"/>
    <w:p w14:paraId="450CD746" w14:textId="2198F6E6" w:rsidR="0092299C" w:rsidRDefault="0092299C" w:rsidP="0092299C">
      <w:pPr>
        <w:pStyle w:val="Heading2"/>
      </w:pPr>
      <w:bookmarkStart w:id="115" w:name="_Toc37849014"/>
      <w:r>
        <w:t>Cesi Solar panels</w:t>
      </w:r>
      <w:bookmarkEnd w:id="115"/>
    </w:p>
    <w:p w14:paraId="4940523E" w14:textId="033915F4" w:rsidR="00F16403" w:rsidRDefault="00D4444B" w:rsidP="0092299C">
      <w:r>
        <w:t>CESI</w:t>
      </w:r>
      <w:r w:rsidR="00F16403">
        <w:t xml:space="preserve"> solar panel P/N: </w:t>
      </w:r>
      <w:r w:rsidR="00F16403" w:rsidRPr="00F16403">
        <w:t>CTJ/SCA-8040/GOM</w:t>
      </w:r>
    </w:p>
    <w:p w14:paraId="65222B6E" w14:textId="77777777" w:rsidR="00F16403" w:rsidRDefault="00F16403" w:rsidP="0092299C">
      <w:r>
        <w:t xml:space="preserve">Less effective compared to Azur, but “Cheaper” than Azur. </w:t>
      </w:r>
    </w:p>
    <w:p w14:paraId="4D6733F7" w14:textId="0CC1B74B" w:rsidR="00F16403" w:rsidRPr="0092299C" w:rsidRDefault="00F16403" w:rsidP="0092299C">
      <w:r>
        <w:t>Very high quantity on stock (3523 pcs.)</w:t>
      </w:r>
    </w:p>
    <w:p w14:paraId="206DC898" w14:textId="0F0E5EE1" w:rsidR="0092299C" w:rsidRPr="00005CAC" w:rsidRDefault="0092299C" w:rsidP="00005CAC">
      <w:r w:rsidRPr="0092299C">
        <w:rPr>
          <w:noProof/>
        </w:rPr>
        <w:drawing>
          <wp:inline distT="0" distB="0" distL="0" distR="0" wp14:anchorId="355AA4B2" wp14:editId="456F9969">
            <wp:extent cx="6184900" cy="4521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4900" cy="452120"/>
                    </a:xfrm>
                    <a:prstGeom prst="rect">
                      <a:avLst/>
                    </a:prstGeom>
                  </pic:spPr>
                </pic:pic>
              </a:graphicData>
            </a:graphic>
          </wp:inline>
        </w:drawing>
      </w:r>
    </w:p>
    <w:p w14:paraId="01CFB295" w14:textId="58071584" w:rsidR="0035300A" w:rsidRDefault="0035300A" w:rsidP="00E0408C">
      <w:pPr>
        <w:pStyle w:val="BodyText"/>
      </w:pPr>
    </w:p>
    <w:p w14:paraId="22D1420C" w14:textId="2914EEAD" w:rsidR="0092299C" w:rsidRDefault="0092299C" w:rsidP="00E0408C">
      <w:pPr>
        <w:pStyle w:val="BodyText"/>
      </w:pPr>
      <w:r w:rsidRPr="0092299C">
        <w:rPr>
          <w:noProof/>
        </w:rPr>
        <w:drawing>
          <wp:inline distT="0" distB="0" distL="0" distR="0" wp14:anchorId="23151A72" wp14:editId="68F532D4">
            <wp:extent cx="6184900" cy="37611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4900" cy="3761105"/>
                    </a:xfrm>
                    <a:prstGeom prst="rect">
                      <a:avLst/>
                    </a:prstGeom>
                  </pic:spPr>
                </pic:pic>
              </a:graphicData>
            </a:graphic>
          </wp:inline>
        </w:drawing>
      </w:r>
    </w:p>
    <w:p w14:paraId="00289824" w14:textId="60A598C2" w:rsidR="00E0408C" w:rsidRPr="0035300A" w:rsidRDefault="00E0408C" w:rsidP="00C40FDF">
      <w:pPr>
        <w:rPr>
          <w:b/>
          <w:lang w:val="en-GB"/>
        </w:rPr>
      </w:pPr>
    </w:p>
    <w:sectPr w:rsidR="00E0408C" w:rsidRPr="0035300A" w:rsidSect="006C1608">
      <w:headerReference w:type="even" r:id="rId21"/>
      <w:headerReference w:type="default" r:id="rId22"/>
      <w:footerReference w:type="even" r:id="rId23"/>
      <w:footerReference w:type="default" r:id="rId24"/>
      <w:headerReference w:type="first" r:id="rId25"/>
      <w:footerReference w:type="first" r:id="rId26"/>
      <w:type w:val="continuous"/>
      <w:pgSz w:w="11900" w:h="16840"/>
      <w:pgMar w:top="1701" w:right="1134" w:bottom="1701" w:left="1134" w:header="708" w:footer="708" w:gutter="0"/>
      <w:cols w:space="708"/>
      <w:titlePg/>
      <w:docGrid w:linePitch="360"/>
      <w:sectPrChange w:id="120" w:author="Karsten Mentz" w:date="2020-04-23T13:20:00Z">
        <w:sectPr w:rsidR="00E0408C" w:rsidRPr="0035300A" w:rsidSect="006C1608">
          <w:pgMar w:top="1440" w:right="1080" w:bottom="1440" w:left="1080" w:header="708" w:footer="708"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077BE" w14:textId="77777777" w:rsidR="00EA4C22" w:rsidRDefault="00EA4C22" w:rsidP="002E5662">
      <w:r>
        <w:separator/>
      </w:r>
    </w:p>
  </w:endnote>
  <w:endnote w:type="continuationSeparator" w:id="0">
    <w:p w14:paraId="74F44D0E" w14:textId="77777777" w:rsidR="00EA4C22" w:rsidRDefault="00EA4C22"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Ubuntu">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39F9" w14:textId="77777777" w:rsidR="00BA0172" w:rsidRDefault="00BA0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551" w14:textId="77777777" w:rsidR="00BA0172" w:rsidRDefault="00BA0172">
    <w:pPr>
      <w:pStyle w:val="Footer"/>
    </w:pPr>
    <w:r>
      <w:rPr>
        <w:noProof/>
        <w:color w:val="808080" w:themeColor="background1" w:themeShade="80"/>
        <w:lang w:eastAsia="en-US"/>
      </w:rPr>
      <mc:AlternateContent>
        <mc:Choice Requires="wpg">
          <w:drawing>
            <wp:anchor distT="0" distB="0" distL="0" distR="0" simplePos="0" relativeHeight="251662336" behindDoc="0" locked="0" layoutInCell="1" allowOverlap="1" wp14:anchorId="17CB7CB7" wp14:editId="747C262F">
              <wp:simplePos x="0" y="0"/>
              <wp:positionH relativeFrom="margin">
                <wp:posOffset>-90805</wp:posOffset>
              </wp:positionH>
              <wp:positionV relativeFrom="bottomMargin">
                <wp:posOffset>183515</wp:posOffset>
              </wp:positionV>
              <wp:extent cx="6262370" cy="327025"/>
              <wp:effectExtent l="0" t="0" r="36830" b="3175"/>
              <wp:wrapSquare wrapText="bothSides"/>
              <wp:docPr id="120" name="Group 120"/>
              <wp:cNvGraphicFramePr/>
              <a:graphic xmlns:a="http://schemas.openxmlformats.org/drawingml/2006/main">
                <a:graphicData uri="http://schemas.microsoft.com/office/word/2010/wordprocessingGroup">
                  <wpg:wgp>
                    <wpg:cNvGrpSpPr/>
                    <wpg:grpSpPr>
                      <a:xfrm>
                        <a:off x="0" y="0"/>
                        <a:ext cx="6262370" cy="327025"/>
                        <a:chOff x="-70852" y="0"/>
                        <a:chExt cx="6033502" cy="331181"/>
                      </a:xfrm>
                    </wpg:grpSpPr>
                    <wps:wsp>
                      <wps:cNvPr id="138" name="Rectangle 138"/>
                      <wps:cNvSpPr/>
                      <wps:spPr>
                        <a:xfrm>
                          <a:off x="19050" y="0"/>
                          <a:ext cx="5943600" cy="18826"/>
                        </a:xfrm>
                        <a:prstGeom prst="rect">
                          <a:avLst/>
                        </a:prstGeom>
                        <a:solidFill>
                          <a:schemeClr val="tx1"/>
                        </a:solidFill>
                        <a:ln>
                          <a:solidFill>
                            <a:srgbClr val="43444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70852" y="72537"/>
                          <a:ext cx="5474289" cy="258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8241" w14:textId="5A29383F" w:rsidR="00BA0172" w:rsidRDefault="00BA0172"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sidR="00080E4F">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EndPr/>
                              <w:sdtContent>
                                <w:r w:rsidRPr="00F33E4F">
                                  <w:rPr>
                                    <w:color w:val="7F7F7F" w:themeColor="text1" w:themeTint="80"/>
                                    <w:sz w:val="18"/>
                                    <w:szCs w:val="18"/>
                                  </w:rPr>
                                  <w:t>Gomspace Aps</w:t>
                                </w:r>
                              </w:sdtContent>
                            </w:sdt>
                          </w:p>
                          <w:p w14:paraId="6625F172" w14:textId="77777777" w:rsidR="00BA0172" w:rsidRDefault="00BA017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CB7CB7" id="Group 120" o:spid="_x0000_s1027" style="position:absolute;margin-left:-7.15pt;margin-top:14.45pt;width:493.1pt;height:25.75pt;z-index:251662336;mso-wrap-distance-left:0;mso-wrap-distance-right:0;mso-position-horizontal-relative:margin;mso-position-vertical-relative:bottom-margin-area;mso-width-relative:margin;mso-height-relative:margin" coordorigin="-708" coordsize="60335,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">
              <v:rect id="Rectangle 1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" fillcolor="black [3213]" strokecolor="#434446" strokeweight="2pt"/>
              <v:shapetype id="_x0000_t202" coordsize="21600,21600" o:spt="202" path="m,l,21600r21600,l21600,xe">
                <v:stroke joinstyle="miter"/>
                <v:path gradientshapeok="t" o:connecttype="rect"/>
              </v:shapetype>
              <v:shape id="Text Box 139" o:spid="_x0000_s1029" type="#_x0000_t202" style="position:absolute;left:-708;top:725;width:54742;height:25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" filled="f" stroked="f" strokeweight=".5pt">
                <v:textbox inset=",,,0">
                  <w:txbxContent>
                    <w:p w14:paraId="74A48241" w14:textId="5A29383F" w:rsidR="00BA0172" w:rsidRDefault="00BA0172"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sidR="00080E4F">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EndPr/>
                        <w:sdtContent>
                          <w:r w:rsidRPr="00F33E4F">
                            <w:rPr>
                              <w:color w:val="7F7F7F" w:themeColor="text1" w:themeTint="80"/>
                              <w:sz w:val="18"/>
                              <w:szCs w:val="18"/>
                            </w:rPr>
                            <w:t>Gomspace Aps</w:t>
                          </w:r>
                        </w:sdtContent>
                      </w:sdt>
                    </w:p>
                    <w:p w14:paraId="6625F172" w14:textId="77777777" w:rsidR="00BA0172" w:rsidRDefault="00BA0172">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61312" behindDoc="0" locked="0" layoutInCell="1" allowOverlap="1" wp14:anchorId="59D1D1A2" wp14:editId="616417BB">
              <wp:simplePos x="0" y="0"/>
              <wp:positionH relativeFrom="margin">
                <wp:align>right</wp:align>
              </wp:positionH>
              <wp:positionV relativeFrom="bottomMargin">
                <wp:posOffset>182880</wp:posOffset>
              </wp:positionV>
              <wp:extent cx="457200" cy="320040"/>
              <wp:effectExtent l="0" t="0" r="0" b="10160"/>
              <wp:wrapSquare wrapText="bothSides"/>
              <wp:docPr id="140" name="Rectangle 1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43444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D0401" w14:textId="59307A6B" w:rsidR="00BA0172" w:rsidRPr="00C97709" w:rsidRDefault="00BA0172">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1D1A2" id="Rectangle 140" o:spid="_x0000_s1030" style="position:absolute;margin-left:-15.2pt;margin-top:14.4pt;width:36pt;height:25.2pt;z-index:251661312;visibility:visible;mso-wrap-style:square;mso-width-percent:0;mso-height-percent:0;mso-wrap-distance-left:0;mso-wrap-distance-top:0;mso-wrap-distance-right:0;mso-wrap-distance-bottom:0;mso-position-horizontal:right;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" fillcolor="#434446" stroked="f" strokeweight="3pt">
              <v:textbox>
                <w:txbxContent>
                  <w:p w14:paraId="6E2D0401" w14:textId="59307A6B" w:rsidR="00BA0172" w:rsidRPr="00C97709" w:rsidRDefault="00BA0172">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v:textbox>
              <w10:wrap type="square" anchorx="margin" anchory="margin"/>
            </v:rect>
          </w:pict>
        </mc:Fallback>
      </mc:AlternateContent>
    </w:r>
  </w:p>
  <w:p w14:paraId="6C552B44" w14:textId="77777777" w:rsidR="00BA0172" w:rsidRDefault="00BA0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E384" w14:textId="77777777" w:rsidR="00BA0172" w:rsidRDefault="00BA0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838B" w14:textId="77777777" w:rsidR="00EA4C22" w:rsidRDefault="00EA4C22" w:rsidP="002E5662">
      <w:r>
        <w:separator/>
      </w:r>
    </w:p>
  </w:footnote>
  <w:footnote w:type="continuationSeparator" w:id="0">
    <w:p w14:paraId="4AC81093" w14:textId="77777777" w:rsidR="00EA4C22" w:rsidRDefault="00EA4C22"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0263" w14:textId="77777777" w:rsidR="00BA0172" w:rsidRDefault="00BA0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C4AA" w14:textId="4DA0D504" w:rsidR="00BA0172" w:rsidRPr="00FF5F76" w:rsidRDefault="00BA0172" w:rsidP="0055333B">
    <w:pPr>
      <w:pStyle w:val="Header"/>
      <w:jc w:val="right"/>
      <w:rPr>
        <w:color w:val="434342" w:themeColor="text2"/>
        <w:sz w:val="20"/>
        <w:szCs w:val="20"/>
      </w:rPr>
    </w:pPr>
  </w:p>
  <w:tbl>
    <w:tblPr>
      <w:tblW w:w="9828" w:type="dxa"/>
      <w:tblLook w:val="01E0" w:firstRow="1" w:lastRow="1" w:firstColumn="1" w:lastColumn="1" w:noHBand="0" w:noVBand="0"/>
    </w:tblPr>
    <w:tblGrid>
      <w:gridCol w:w="5211"/>
      <w:gridCol w:w="4617"/>
    </w:tblGrid>
    <w:tr w:rsidR="00BA0172" w:rsidRPr="0019401C" w14:paraId="3E9D711D" w14:textId="77777777" w:rsidTr="009710EB">
      <w:tc>
        <w:tcPr>
          <w:tcW w:w="5211" w:type="dxa"/>
          <w:shd w:val="clear" w:color="auto" w:fill="auto"/>
        </w:tcPr>
        <w:p w14:paraId="27F9B17D" w14:textId="2DBEB0CB" w:rsidR="00BA0172" w:rsidRDefault="00BA0172" w:rsidP="009710EB">
          <w:pPr>
            <w:pStyle w:val="Header"/>
          </w:pPr>
          <w:r>
            <w:rPr>
              <w:noProof/>
              <w:color w:val="434342" w:themeColor="text2"/>
              <w:sz w:val="20"/>
              <w:szCs w:val="20"/>
              <w:lang w:eastAsia="en-US"/>
            </w:rPr>
            <mc:AlternateContent>
              <mc:Choice Requires="wps">
                <w:drawing>
                  <wp:anchor distT="0" distB="0" distL="114300" distR="114300" simplePos="0" relativeHeight="251655680" behindDoc="0" locked="0" layoutInCell="1" allowOverlap="1" wp14:anchorId="628D75DF" wp14:editId="7FED97FB">
                    <wp:simplePos x="0" y="0"/>
                    <wp:positionH relativeFrom="column">
                      <wp:posOffset>-38100</wp:posOffset>
                    </wp:positionH>
                    <wp:positionV relativeFrom="paragraph">
                      <wp:posOffset>50165</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B4D0E5" w14:textId="3243635B" w:rsidR="00BA0172" w:rsidRPr="00604354" w:rsidRDefault="00BA0172"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r w:rsidR="00A77B3A">
                                  <w:rPr>
                                    <w:sz w:val="14"/>
                                    <w:szCs w:val="14"/>
                                  </w:rPr>
                                  <w:t>GomSpace Technical Specification</w:t>
                                </w:r>
                                <w:r w:rsidRPr="00604354">
                                  <w:rPr>
                                    <w:sz w:val="14"/>
                                    <w:szCs w:val="14"/>
                                  </w:rPr>
                                  <w:fldChar w:fldCharType="end"/>
                                </w:r>
                              </w:p>
                              <w:p w14:paraId="04BE9D83" w14:textId="76DFA898" w:rsidR="00BA0172" w:rsidRPr="00604354" w:rsidRDefault="00BA0172"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sidR="00A77B3A">
                                  <w:rPr>
                                    <w:sz w:val="14"/>
                                    <w:szCs w:val="14"/>
                                  </w:rPr>
                                  <w:t>TSP</w:t>
                                </w:r>
                                <w:r w:rsidRPr="00604354">
                                  <w:rPr>
                                    <w:sz w:val="14"/>
                                    <w:szCs w:val="14"/>
                                  </w:rPr>
                                  <w:fldChar w:fldCharType="end"/>
                                </w:r>
                              </w:p>
                              <w:p w14:paraId="0F89C33B" w14:textId="03DD1BCE" w:rsidR="00BA0172" w:rsidRPr="009710EB" w:rsidRDefault="00BA0172"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ins w:id="116" w:author="Karsten Mentz" w:date="2020-04-23T13:14:00Z">
                                  <w:r w:rsidR="00080E4F">
                                    <w:rPr>
                                      <w:noProof/>
                                      <w:sz w:val="14"/>
                                      <w:szCs w:val="14"/>
                                    </w:rPr>
                                    <w:t>23 April 20</w:t>
                                  </w:r>
                                </w:ins>
                                <w:del w:id="117" w:author="Karsten Mentz" w:date="2020-04-23T13:14:00Z">
                                  <w:r w:rsidR="00100510" w:rsidDel="00080E4F">
                                    <w:rPr>
                                      <w:noProof/>
                                      <w:sz w:val="14"/>
                                      <w:szCs w:val="14"/>
                                    </w:rPr>
                                    <w:delText>22 April 20</w:delText>
                                  </w:r>
                                </w:del>
                                <w:r w:rsidRPr="009710EB">
                                  <w:rPr>
                                    <w:sz w:val="14"/>
                                    <w:szCs w:val="14"/>
                                  </w:rPr>
                                  <w:fldChar w:fldCharType="end"/>
                                </w:r>
                              </w:p>
                              <w:p w14:paraId="0BAE01A7" w14:textId="77777777" w:rsidR="00BA0172" w:rsidRPr="009710EB" w:rsidRDefault="00BA017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D75DF" id="_x0000_t202" coordsize="21600,21600" o:spt="202" path="m,l,21600r21600,l21600,xe">
                    <v:stroke joinstyle="miter"/>
                    <v:path gradientshapeok="t" o:connecttype="rect"/>
                  </v:shapetype>
                  <v:shape id="Tekstfelt 18" o:spid="_x0000_s1026" type="#_x0000_t202" style="position:absolute;margin-left:-3pt;margin-top:3.95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" filled="f" stroked="f">
                    <v:textbox>
                      <w:txbxContent>
                        <w:p w14:paraId="05B4D0E5" w14:textId="3243635B" w:rsidR="00BA0172" w:rsidRPr="00604354" w:rsidRDefault="00BA0172"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r w:rsidR="00A77B3A">
                            <w:rPr>
                              <w:sz w:val="14"/>
                              <w:szCs w:val="14"/>
                            </w:rPr>
                            <w:t>GomSpace Technical Specification</w:t>
                          </w:r>
                          <w:r w:rsidRPr="00604354">
                            <w:rPr>
                              <w:sz w:val="14"/>
                              <w:szCs w:val="14"/>
                            </w:rPr>
                            <w:fldChar w:fldCharType="end"/>
                          </w:r>
                        </w:p>
                        <w:p w14:paraId="04BE9D83" w14:textId="76DFA898" w:rsidR="00BA0172" w:rsidRPr="00604354" w:rsidRDefault="00BA0172"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sidR="00A77B3A">
                            <w:rPr>
                              <w:sz w:val="14"/>
                              <w:szCs w:val="14"/>
                            </w:rPr>
                            <w:t>TSP</w:t>
                          </w:r>
                          <w:r w:rsidRPr="00604354">
                            <w:rPr>
                              <w:sz w:val="14"/>
                              <w:szCs w:val="14"/>
                            </w:rPr>
                            <w:fldChar w:fldCharType="end"/>
                          </w:r>
                        </w:p>
                        <w:p w14:paraId="0F89C33B" w14:textId="03DD1BCE" w:rsidR="00BA0172" w:rsidRPr="009710EB" w:rsidRDefault="00BA0172"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ins w:id="118" w:author="Karsten Mentz" w:date="2020-04-23T13:14:00Z">
                            <w:r w:rsidR="00080E4F">
                              <w:rPr>
                                <w:noProof/>
                                <w:sz w:val="14"/>
                                <w:szCs w:val="14"/>
                              </w:rPr>
                              <w:t>23 April 20</w:t>
                            </w:r>
                          </w:ins>
                          <w:del w:id="119" w:author="Karsten Mentz" w:date="2020-04-23T13:14:00Z">
                            <w:r w:rsidR="00100510" w:rsidDel="00080E4F">
                              <w:rPr>
                                <w:noProof/>
                                <w:sz w:val="14"/>
                                <w:szCs w:val="14"/>
                              </w:rPr>
                              <w:delText>22 April 20</w:delText>
                            </w:r>
                          </w:del>
                          <w:r w:rsidRPr="009710EB">
                            <w:rPr>
                              <w:sz w:val="14"/>
                              <w:szCs w:val="14"/>
                            </w:rPr>
                            <w:fldChar w:fldCharType="end"/>
                          </w:r>
                        </w:p>
                        <w:p w14:paraId="0BAE01A7" w14:textId="77777777" w:rsidR="00BA0172" w:rsidRPr="009710EB" w:rsidRDefault="00BA0172">
                          <w:pPr>
                            <w:rPr>
                              <w:sz w:val="14"/>
                              <w:szCs w:val="14"/>
                            </w:rPr>
                          </w:pPr>
                        </w:p>
                      </w:txbxContent>
                    </v:textbox>
                  </v:shape>
                </w:pict>
              </mc:Fallback>
            </mc:AlternateContent>
          </w:r>
        </w:p>
        <w:p w14:paraId="311AC388" w14:textId="4FA0D120" w:rsidR="00BA0172" w:rsidRDefault="00BA0172" w:rsidP="009710EB"/>
        <w:p w14:paraId="6ACBF7F1" w14:textId="6E892A82" w:rsidR="00BA0172" w:rsidRPr="00EB797A" w:rsidRDefault="00BA0172" w:rsidP="009710EB">
          <w:pPr>
            <w:jc w:val="center"/>
          </w:pPr>
        </w:p>
      </w:tc>
      <w:tc>
        <w:tcPr>
          <w:tcW w:w="4617" w:type="dxa"/>
          <w:shd w:val="clear" w:color="auto" w:fill="auto"/>
        </w:tcPr>
        <w:p w14:paraId="1365ACA8" w14:textId="7D3A7967" w:rsidR="00BA0172" w:rsidRPr="0074470E" w:rsidRDefault="00BA0172" w:rsidP="009710EB">
          <w:pPr>
            <w:pStyle w:val="Header"/>
            <w:rPr>
              <w:lang w:val="nl-NL"/>
            </w:rPr>
          </w:pPr>
          <w:r>
            <w:rPr>
              <w:noProof/>
              <w:lang w:eastAsia="en-US"/>
            </w:rPr>
            <w:drawing>
              <wp:anchor distT="0" distB="0" distL="114300" distR="114300" simplePos="0" relativeHeight="251659776" behindDoc="0" locked="0" layoutInCell="1" allowOverlap="1" wp14:anchorId="39093556" wp14:editId="39C7647B">
                <wp:simplePos x="0" y="0"/>
                <wp:positionH relativeFrom="column">
                  <wp:posOffset>655320</wp:posOffset>
                </wp:positionH>
                <wp:positionV relativeFrom="paragraph">
                  <wp:posOffset>33020</wp:posOffset>
                </wp:positionV>
                <wp:extent cx="2190750" cy="525780"/>
                <wp:effectExtent l="0" t="0" r="0" b="0"/>
                <wp:wrapSquare wrapText="bothSides"/>
                <wp:docPr id="25"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190750" cy="525780"/>
                        </a:xfrm>
                        <a:prstGeom prst="rect">
                          <a:avLst/>
                        </a:prstGeom>
                      </pic:spPr>
                    </pic:pic>
                  </a:graphicData>
                </a:graphic>
                <wp14:sizeRelH relativeFrom="page">
                  <wp14:pctWidth>0</wp14:pctWidth>
                </wp14:sizeRelH>
                <wp14:sizeRelV relativeFrom="page">
                  <wp14:pctHeight>0</wp14:pctHeight>
                </wp14:sizeRelV>
              </wp:anchor>
            </w:drawing>
          </w:r>
        </w:p>
      </w:tc>
    </w:tr>
  </w:tbl>
  <w:p w14:paraId="65186A99" w14:textId="7D407B14" w:rsidR="00BA0172" w:rsidRPr="00FF5F76" w:rsidRDefault="00BA0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18" w:type="dxa"/>
      <w:tblLook w:val="01E0" w:firstRow="1" w:lastRow="1" w:firstColumn="1" w:lastColumn="1" w:noHBand="0" w:noVBand="0"/>
    </w:tblPr>
    <w:tblGrid>
      <w:gridCol w:w="6678"/>
      <w:gridCol w:w="3240"/>
    </w:tblGrid>
    <w:tr w:rsidR="00BA0172" w:rsidRPr="00C17EE2" w14:paraId="2AF9B73C" w14:textId="77777777" w:rsidTr="009710EB">
      <w:trPr>
        <w:trHeight w:val="810"/>
      </w:trPr>
      <w:tc>
        <w:tcPr>
          <w:tcW w:w="6678" w:type="dxa"/>
          <w:shd w:val="clear" w:color="auto" w:fill="auto"/>
        </w:tcPr>
        <w:p w14:paraId="3E7E880C" w14:textId="77777777" w:rsidR="00BA0172" w:rsidRPr="002A42D1" w:rsidRDefault="00BA0172" w:rsidP="009710EB">
          <w:pPr>
            <w:pStyle w:val="Header"/>
            <w:ind w:left="601" w:hanging="601"/>
          </w:pPr>
          <w:r>
            <w:rPr>
              <w:noProof/>
              <w:lang w:eastAsia="en-US"/>
            </w:rPr>
            <w:drawing>
              <wp:inline distT="0" distB="0" distL="0" distR="0" wp14:anchorId="48F75110" wp14:editId="52EDAB9A">
                <wp:extent cx="2284673" cy="552450"/>
                <wp:effectExtent l="0" t="0" r="190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639044" cy="638139"/>
                        </a:xfrm>
                        <a:prstGeom prst="rect">
                          <a:avLst/>
                        </a:prstGeom>
                      </pic:spPr>
                    </pic:pic>
                  </a:graphicData>
                </a:graphic>
              </wp:inline>
            </w:drawing>
          </w:r>
        </w:p>
        <w:p w14:paraId="17360489" w14:textId="77777777" w:rsidR="00BA0172" w:rsidRDefault="00BA0172" w:rsidP="009710EB">
          <w:pPr>
            <w:pStyle w:val="Header"/>
          </w:pPr>
        </w:p>
      </w:tc>
      <w:tc>
        <w:tcPr>
          <w:tcW w:w="3240" w:type="dxa"/>
          <w:shd w:val="clear" w:color="auto" w:fill="auto"/>
        </w:tcPr>
        <w:p w14:paraId="0E58BCE3" w14:textId="77777777" w:rsidR="00BA0172" w:rsidRPr="0017577A" w:rsidRDefault="00BA0172" w:rsidP="009710EB">
          <w:pPr>
            <w:pStyle w:val="Header"/>
            <w:rPr>
              <w:b/>
            </w:rPr>
          </w:pPr>
          <w:r w:rsidRPr="0017577A">
            <w:rPr>
              <w:b/>
            </w:rPr>
            <w:t>GomSpace</w:t>
          </w:r>
        </w:p>
        <w:p w14:paraId="7D52FE05" w14:textId="64BFB0D9" w:rsidR="00BA0172" w:rsidRPr="0074470E" w:rsidRDefault="00BA0172" w:rsidP="009710EB">
          <w:pPr>
            <w:pStyle w:val="Header"/>
            <w:rPr>
              <w:lang w:val="nl-NL"/>
            </w:rPr>
          </w:pPr>
          <w:fldSimple w:instr=" TITLE   \* MERGEFORMAT ">
            <w:r w:rsidR="00A77B3A">
              <w:t>GomSpace Technical Specification</w:t>
            </w:r>
          </w:fldSimple>
        </w:p>
        <w:p w14:paraId="73E7F070" w14:textId="26D304FA" w:rsidR="00BA0172" w:rsidRPr="0074470E" w:rsidRDefault="00B708E6" w:rsidP="009710EB">
          <w:pPr>
            <w:pStyle w:val="Header"/>
            <w:rPr>
              <w:lang w:val="nl-NL"/>
            </w:rPr>
          </w:pPr>
          <w:fldSimple w:instr=" SUBJECT   \* MERGEFORMAT ">
            <w:r w:rsidR="00A77B3A">
              <w:t>TSP</w:t>
            </w:r>
          </w:fldSimple>
        </w:p>
        <w:p w14:paraId="23FFE4D0" w14:textId="77777777" w:rsidR="00BA0172" w:rsidRPr="0074470E" w:rsidRDefault="00BA0172" w:rsidP="009710EB">
          <w:pPr>
            <w:pStyle w:val="Header"/>
            <w:rPr>
              <w:lang w:val="nl-NL"/>
            </w:rPr>
          </w:pPr>
        </w:p>
      </w:tc>
    </w:tr>
  </w:tbl>
  <w:p w14:paraId="659988C9" w14:textId="5E54A1BA" w:rsidR="00BA0172" w:rsidRPr="00C17EE2" w:rsidRDefault="00BA0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1F69"/>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A20"/>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052B0"/>
    <w:multiLevelType w:val="hybridMultilevel"/>
    <w:tmpl w:val="E04A254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E01463A"/>
    <w:multiLevelType w:val="multilevel"/>
    <w:tmpl w:val="D28E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A2A7B"/>
    <w:multiLevelType w:val="hybridMultilevel"/>
    <w:tmpl w:val="F274F57A"/>
    <w:lvl w:ilvl="0" w:tplc="05DAD0EC">
      <w:start w:val="1"/>
      <w:numFmt w:val="decimal"/>
      <w:lvlText w:val="[R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B5AF4"/>
    <w:multiLevelType w:val="hybridMultilevel"/>
    <w:tmpl w:val="283C0A4C"/>
    <w:lvl w:ilvl="0" w:tplc="1820FF1A">
      <w:start w:val="2"/>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186A38"/>
    <w:multiLevelType w:val="hybridMultilevel"/>
    <w:tmpl w:val="FB160BD8"/>
    <w:lvl w:ilvl="0" w:tplc="C900B4A6">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20DC4"/>
    <w:multiLevelType w:val="hybridMultilevel"/>
    <w:tmpl w:val="FC24A0C8"/>
    <w:lvl w:ilvl="0" w:tplc="B8869CCE">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F06C96"/>
    <w:multiLevelType w:val="hybridMultilevel"/>
    <w:tmpl w:val="2C9C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A277E"/>
    <w:multiLevelType w:val="multilevel"/>
    <w:tmpl w:val="A3BE2640"/>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4" w15:restartNumberingAfterBreak="0">
    <w:nsid w:val="3D6D3F10"/>
    <w:multiLevelType w:val="hybridMultilevel"/>
    <w:tmpl w:val="36EA3D9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31A0CBF"/>
    <w:multiLevelType w:val="hybridMultilevel"/>
    <w:tmpl w:val="6444E8B8"/>
    <w:lvl w:ilvl="0" w:tplc="A28EC410">
      <w:start w:val="1"/>
      <w:numFmt w:val="bullet"/>
      <w:lvlText w:val="-"/>
      <w:lvlJc w:val="left"/>
      <w:pPr>
        <w:tabs>
          <w:tab w:val="num" w:pos="720"/>
        </w:tabs>
        <w:ind w:left="720" w:hanging="360"/>
      </w:pPr>
      <w:rPr>
        <w:rFonts w:ascii="Times New Roman" w:hAnsi="Times New Roman" w:hint="default"/>
      </w:rPr>
    </w:lvl>
    <w:lvl w:ilvl="1" w:tplc="3F169380">
      <w:numFmt w:val="bullet"/>
      <w:lvlText w:val="-"/>
      <w:lvlJc w:val="left"/>
      <w:pPr>
        <w:tabs>
          <w:tab w:val="num" w:pos="1440"/>
        </w:tabs>
        <w:ind w:left="1440" w:hanging="360"/>
      </w:pPr>
      <w:rPr>
        <w:rFonts w:ascii="Times New Roman" w:hAnsi="Times New Roman" w:hint="default"/>
      </w:rPr>
    </w:lvl>
    <w:lvl w:ilvl="2" w:tplc="077C5E18" w:tentative="1">
      <w:start w:val="1"/>
      <w:numFmt w:val="bullet"/>
      <w:lvlText w:val="-"/>
      <w:lvlJc w:val="left"/>
      <w:pPr>
        <w:tabs>
          <w:tab w:val="num" w:pos="2160"/>
        </w:tabs>
        <w:ind w:left="2160" w:hanging="360"/>
      </w:pPr>
      <w:rPr>
        <w:rFonts w:ascii="Times New Roman" w:hAnsi="Times New Roman" w:hint="default"/>
      </w:rPr>
    </w:lvl>
    <w:lvl w:ilvl="3" w:tplc="1F66DA88" w:tentative="1">
      <w:start w:val="1"/>
      <w:numFmt w:val="bullet"/>
      <w:lvlText w:val="-"/>
      <w:lvlJc w:val="left"/>
      <w:pPr>
        <w:tabs>
          <w:tab w:val="num" w:pos="2880"/>
        </w:tabs>
        <w:ind w:left="2880" w:hanging="360"/>
      </w:pPr>
      <w:rPr>
        <w:rFonts w:ascii="Times New Roman" w:hAnsi="Times New Roman" w:hint="default"/>
      </w:rPr>
    </w:lvl>
    <w:lvl w:ilvl="4" w:tplc="17601AC8" w:tentative="1">
      <w:start w:val="1"/>
      <w:numFmt w:val="bullet"/>
      <w:lvlText w:val="-"/>
      <w:lvlJc w:val="left"/>
      <w:pPr>
        <w:tabs>
          <w:tab w:val="num" w:pos="3600"/>
        </w:tabs>
        <w:ind w:left="3600" w:hanging="360"/>
      </w:pPr>
      <w:rPr>
        <w:rFonts w:ascii="Times New Roman" w:hAnsi="Times New Roman" w:hint="default"/>
      </w:rPr>
    </w:lvl>
    <w:lvl w:ilvl="5" w:tplc="A9EE89AA" w:tentative="1">
      <w:start w:val="1"/>
      <w:numFmt w:val="bullet"/>
      <w:lvlText w:val="-"/>
      <w:lvlJc w:val="left"/>
      <w:pPr>
        <w:tabs>
          <w:tab w:val="num" w:pos="4320"/>
        </w:tabs>
        <w:ind w:left="4320" w:hanging="360"/>
      </w:pPr>
      <w:rPr>
        <w:rFonts w:ascii="Times New Roman" w:hAnsi="Times New Roman" w:hint="default"/>
      </w:rPr>
    </w:lvl>
    <w:lvl w:ilvl="6" w:tplc="B8EEF842" w:tentative="1">
      <w:start w:val="1"/>
      <w:numFmt w:val="bullet"/>
      <w:lvlText w:val="-"/>
      <w:lvlJc w:val="left"/>
      <w:pPr>
        <w:tabs>
          <w:tab w:val="num" w:pos="5040"/>
        </w:tabs>
        <w:ind w:left="5040" w:hanging="360"/>
      </w:pPr>
      <w:rPr>
        <w:rFonts w:ascii="Times New Roman" w:hAnsi="Times New Roman" w:hint="default"/>
      </w:rPr>
    </w:lvl>
    <w:lvl w:ilvl="7" w:tplc="A1E8C87E" w:tentative="1">
      <w:start w:val="1"/>
      <w:numFmt w:val="bullet"/>
      <w:lvlText w:val="-"/>
      <w:lvlJc w:val="left"/>
      <w:pPr>
        <w:tabs>
          <w:tab w:val="num" w:pos="5760"/>
        </w:tabs>
        <w:ind w:left="5760" w:hanging="360"/>
      </w:pPr>
      <w:rPr>
        <w:rFonts w:ascii="Times New Roman" w:hAnsi="Times New Roman" w:hint="default"/>
      </w:rPr>
    </w:lvl>
    <w:lvl w:ilvl="8" w:tplc="343E74D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8FE5B93"/>
    <w:multiLevelType w:val="hybridMultilevel"/>
    <w:tmpl w:val="C7CA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6258"/>
    <w:multiLevelType w:val="hybridMultilevel"/>
    <w:tmpl w:val="1DA6B976"/>
    <w:lvl w:ilvl="0" w:tplc="B8869CCE">
      <w:numFmt w:val="bullet"/>
      <w:lvlText w:val="-"/>
      <w:lvlJc w:val="left"/>
      <w:pPr>
        <w:ind w:left="720" w:hanging="360"/>
      </w:pPr>
      <w:rPr>
        <w:rFonts w:ascii="Liberation Sans" w:eastAsiaTheme="minorEastAsia" w:hAnsi="Liberation Sans" w:cs="Liberation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B6619B"/>
    <w:multiLevelType w:val="hybridMultilevel"/>
    <w:tmpl w:val="60ACFFC8"/>
    <w:lvl w:ilvl="0" w:tplc="5494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193012"/>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8"/>
  </w:num>
  <w:num w:numId="4">
    <w:abstractNumId w:val="25"/>
  </w:num>
  <w:num w:numId="5">
    <w:abstractNumId w:val="22"/>
  </w:num>
  <w:num w:numId="6">
    <w:abstractNumId w:val="1"/>
  </w:num>
  <w:num w:numId="7">
    <w:abstractNumId w:val="19"/>
  </w:num>
  <w:num w:numId="8">
    <w:abstractNumId w:val="23"/>
  </w:num>
  <w:num w:numId="9">
    <w:abstractNumId w:val="18"/>
  </w:num>
  <w:num w:numId="10">
    <w:abstractNumId w:val="2"/>
  </w:num>
  <w:num w:numId="11">
    <w:abstractNumId w:val="10"/>
  </w:num>
  <w:num w:numId="12">
    <w:abstractNumId w:val="12"/>
  </w:num>
  <w:num w:numId="13">
    <w:abstractNumId w:val="15"/>
  </w:num>
  <w:num w:numId="14">
    <w:abstractNumId w:val="16"/>
  </w:num>
  <w:num w:numId="15">
    <w:abstractNumId w:val="4"/>
  </w:num>
  <w:num w:numId="16">
    <w:abstractNumId w:val="14"/>
  </w:num>
  <w:num w:numId="17">
    <w:abstractNumId w:val="24"/>
  </w:num>
  <w:num w:numId="18">
    <w:abstractNumId w:val="3"/>
  </w:num>
  <w:num w:numId="19">
    <w:abstractNumId w:val="20"/>
  </w:num>
  <w:num w:numId="20">
    <w:abstractNumId w:val="7"/>
  </w:num>
  <w:num w:numId="21">
    <w:abstractNumId w:val="9"/>
  </w:num>
  <w:num w:numId="22">
    <w:abstractNumId w:val="5"/>
  </w:num>
  <w:num w:numId="23">
    <w:abstractNumId w:val="11"/>
  </w:num>
  <w:num w:numId="24">
    <w:abstractNumId w:val="13"/>
  </w:num>
  <w:num w:numId="25">
    <w:abstractNumId w:val="6"/>
  </w:num>
  <w:num w:numId="26">
    <w:abstractNumId w:val="17"/>
  </w:num>
  <w:num w:numId="27">
    <w:abstractNumId w:val="1"/>
  </w:num>
  <w:num w:numId="28">
    <w:abstractNumId w:val="1"/>
  </w:num>
  <w:num w:numId="29">
    <w:abstractNumId w:val="1"/>
  </w:num>
  <w:num w:numId="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ørgen Vestergaard">
    <w15:presenceInfo w15:providerId="AD" w15:userId="S::jove@gomspace.com::8f241b0f-ac60-4d0b-a706-593858048185"/>
  </w15:person>
  <w15:person w15:author="Karsten Mentz">
    <w15:presenceInfo w15:providerId="AD" w15:userId="S::kame@gomspace.com::1b702671-623c-4951-a37e-f2dc3b4496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4D"/>
    <w:rsid w:val="00001052"/>
    <w:rsid w:val="00003E4D"/>
    <w:rsid w:val="000047DF"/>
    <w:rsid w:val="00005CAC"/>
    <w:rsid w:val="000074F9"/>
    <w:rsid w:val="000104E1"/>
    <w:rsid w:val="000113E6"/>
    <w:rsid w:val="00012681"/>
    <w:rsid w:val="00012F95"/>
    <w:rsid w:val="00013502"/>
    <w:rsid w:val="00017F82"/>
    <w:rsid w:val="00024972"/>
    <w:rsid w:val="000274DA"/>
    <w:rsid w:val="00030BBF"/>
    <w:rsid w:val="0003278B"/>
    <w:rsid w:val="00033676"/>
    <w:rsid w:val="00037908"/>
    <w:rsid w:val="00040C1F"/>
    <w:rsid w:val="000417D5"/>
    <w:rsid w:val="0004780B"/>
    <w:rsid w:val="00052BCA"/>
    <w:rsid w:val="00055E58"/>
    <w:rsid w:val="000565DE"/>
    <w:rsid w:val="00066392"/>
    <w:rsid w:val="00066E23"/>
    <w:rsid w:val="00066E50"/>
    <w:rsid w:val="00070673"/>
    <w:rsid w:val="000718C4"/>
    <w:rsid w:val="00076364"/>
    <w:rsid w:val="0007698B"/>
    <w:rsid w:val="00080E4F"/>
    <w:rsid w:val="000811D5"/>
    <w:rsid w:val="00082B04"/>
    <w:rsid w:val="00087D78"/>
    <w:rsid w:val="00090896"/>
    <w:rsid w:val="00096F20"/>
    <w:rsid w:val="000A041B"/>
    <w:rsid w:val="000A0A4C"/>
    <w:rsid w:val="000A2C47"/>
    <w:rsid w:val="000A3D69"/>
    <w:rsid w:val="000A7CDC"/>
    <w:rsid w:val="000B1ACA"/>
    <w:rsid w:val="000B346E"/>
    <w:rsid w:val="000B6CEA"/>
    <w:rsid w:val="000B6D81"/>
    <w:rsid w:val="000C03D2"/>
    <w:rsid w:val="000D08EC"/>
    <w:rsid w:val="000D19E9"/>
    <w:rsid w:val="000D1B42"/>
    <w:rsid w:val="000D2826"/>
    <w:rsid w:val="000D5827"/>
    <w:rsid w:val="000E11F9"/>
    <w:rsid w:val="000E67A8"/>
    <w:rsid w:val="000F2EAB"/>
    <w:rsid w:val="000F595F"/>
    <w:rsid w:val="00100492"/>
    <w:rsid w:val="00100510"/>
    <w:rsid w:val="00100777"/>
    <w:rsid w:val="00101AF5"/>
    <w:rsid w:val="001026AB"/>
    <w:rsid w:val="00105F67"/>
    <w:rsid w:val="00107F3F"/>
    <w:rsid w:val="001109DD"/>
    <w:rsid w:val="00114B0F"/>
    <w:rsid w:val="00123D5B"/>
    <w:rsid w:val="001246B9"/>
    <w:rsid w:val="00127DE7"/>
    <w:rsid w:val="00132022"/>
    <w:rsid w:val="0014682E"/>
    <w:rsid w:val="0015049D"/>
    <w:rsid w:val="001549B6"/>
    <w:rsid w:val="00156270"/>
    <w:rsid w:val="00165E36"/>
    <w:rsid w:val="0017577A"/>
    <w:rsid w:val="00176ED4"/>
    <w:rsid w:val="001804C2"/>
    <w:rsid w:val="001833BA"/>
    <w:rsid w:val="001838A0"/>
    <w:rsid w:val="00186624"/>
    <w:rsid w:val="00187D07"/>
    <w:rsid w:val="0019500D"/>
    <w:rsid w:val="0019507E"/>
    <w:rsid w:val="00195E62"/>
    <w:rsid w:val="00196FF2"/>
    <w:rsid w:val="00197954"/>
    <w:rsid w:val="001A3791"/>
    <w:rsid w:val="001B29A5"/>
    <w:rsid w:val="001B40E6"/>
    <w:rsid w:val="001B412E"/>
    <w:rsid w:val="001C5970"/>
    <w:rsid w:val="001D2BDA"/>
    <w:rsid w:val="001D3100"/>
    <w:rsid w:val="001F490D"/>
    <w:rsid w:val="0021088D"/>
    <w:rsid w:val="002123B9"/>
    <w:rsid w:val="0021453E"/>
    <w:rsid w:val="002145D5"/>
    <w:rsid w:val="00216617"/>
    <w:rsid w:val="00224813"/>
    <w:rsid w:val="00227C01"/>
    <w:rsid w:val="002307BD"/>
    <w:rsid w:val="00236E48"/>
    <w:rsid w:val="00241C06"/>
    <w:rsid w:val="00242CE4"/>
    <w:rsid w:val="00245C1E"/>
    <w:rsid w:val="00247A17"/>
    <w:rsid w:val="002611E9"/>
    <w:rsid w:val="00264895"/>
    <w:rsid w:val="00272E87"/>
    <w:rsid w:val="00273417"/>
    <w:rsid w:val="002736BD"/>
    <w:rsid w:val="00276993"/>
    <w:rsid w:val="00281042"/>
    <w:rsid w:val="002814AE"/>
    <w:rsid w:val="002818CA"/>
    <w:rsid w:val="00281D84"/>
    <w:rsid w:val="00282FD7"/>
    <w:rsid w:val="002834C2"/>
    <w:rsid w:val="0028427B"/>
    <w:rsid w:val="002929E9"/>
    <w:rsid w:val="002A0A34"/>
    <w:rsid w:val="002A1171"/>
    <w:rsid w:val="002A1EDF"/>
    <w:rsid w:val="002A3C86"/>
    <w:rsid w:val="002A3F55"/>
    <w:rsid w:val="002A45F0"/>
    <w:rsid w:val="002A6135"/>
    <w:rsid w:val="002B0960"/>
    <w:rsid w:val="002B566C"/>
    <w:rsid w:val="002B5C55"/>
    <w:rsid w:val="002B6015"/>
    <w:rsid w:val="002C0CE6"/>
    <w:rsid w:val="002C7ECC"/>
    <w:rsid w:val="002D0745"/>
    <w:rsid w:val="002D094E"/>
    <w:rsid w:val="002D2075"/>
    <w:rsid w:val="002D2FF0"/>
    <w:rsid w:val="002D3DD1"/>
    <w:rsid w:val="002D5AD8"/>
    <w:rsid w:val="002D71E2"/>
    <w:rsid w:val="002D7DA4"/>
    <w:rsid w:val="002E0E8B"/>
    <w:rsid w:val="002E1CF3"/>
    <w:rsid w:val="002E5662"/>
    <w:rsid w:val="002F47D2"/>
    <w:rsid w:val="002F73E7"/>
    <w:rsid w:val="00306836"/>
    <w:rsid w:val="0031674A"/>
    <w:rsid w:val="00316908"/>
    <w:rsid w:val="003208AF"/>
    <w:rsid w:val="00326D5A"/>
    <w:rsid w:val="0034530A"/>
    <w:rsid w:val="00345FAD"/>
    <w:rsid w:val="00346EC1"/>
    <w:rsid w:val="003522F3"/>
    <w:rsid w:val="00352E53"/>
    <w:rsid w:val="0035300A"/>
    <w:rsid w:val="00354939"/>
    <w:rsid w:val="00357B07"/>
    <w:rsid w:val="003620B5"/>
    <w:rsid w:val="00363A3D"/>
    <w:rsid w:val="00363B1D"/>
    <w:rsid w:val="003648EA"/>
    <w:rsid w:val="00365970"/>
    <w:rsid w:val="00365F8E"/>
    <w:rsid w:val="003679E5"/>
    <w:rsid w:val="00372DA4"/>
    <w:rsid w:val="0037310F"/>
    <w:rsid w:val="003810CB"/>
    <w:rsid w:val="00391D98"/>
    <w:rsid w:val="0039284F"/>
    <w:rsid w:val="003928B5"/>
    <w:rsid w:val="00394740"/>
    <w:rsid w:val="003A03C5"/>
    <w:rsid w:val="003A5F61"/>
    <w:rsid w:val="003A754D"/>
    <w:rsid w:val="003B1190"/>
    <w:rsid w:val="003B2554"/>
    <w:rsid w:val="003B3435"/>
    <w:rsid w:val="003B3F82"/>
    <w:rsid w:val="003C11D0"/>
    <w:rsid w:val="003C46CA"/>
    <w:rsid w:val="003D505E"/>
    <w:rsid w:val="003E2A42"/>
    <w:rsid w:val="003E3638"/>
    <w:rsid w:val="003E526C"/>
    <w:rsid w:val="003E739A"/>
    <w:rsid w:val="003E7D52"/>
    <w:rsid w:val="003F2B73"/>
    <w:rsid w:val="003F318A"/>
    <w:rsid w:val="003F72BA"/>
    <w:rsid w:val="0040594E"/>
    <w:rsid w:val="004139A4"/>
    <w:rsid w:val="00413E7F"/>
    <w:rsid w:val="00415735"/>
    <w:rsid w:val="00424F97"/>
    <w:rsid w:val="00425A76"/>
    <w:rsid w:val="0043133E"/>
    <w:rsid w:val="00432573"/>
    <w:rsid w:val="0043381C"/>
    <w:rsid w:val="0043387A"/>
    <w:rsid w:val="00442288"/>
    <w:rsid w:val="0044489F"/>
    <w:rsid w:val="00464607"/>
    <w:rsid w:val="00464760"/>
    <w:rsid w:val="00464E83"/>
    <w:rsid w:val="0046546C"/>
    <w:rsid w:val="00465A38"/>
    <w:rsid w:val="00466FCE"/>
    <w:rsid w:val="00467FB5"/>
    <w:rsid w:val="0047628B"/>
    <w:rsid w:val="00480828"/>
    <w:rsid w:val="0048113F"/>
    <w:rsid w:val="00484A41"/>
    <w:rsid w:val="004853F1"/>
    <w:rsid w:val="004877F7"/>
    <w:rsid w:val="004925C2"/>
    <w:rsid w:val="00495035"/>
    <w:rsid w:val="00496B22"/>
    <w:rsid w:val="004B107A"/>
    <w:rsid w:val="004B1D6F"/>
    <w:rsid w:val="004B4538"/>
    <w:rsid w:val="004B5833"/>
    <w:rsid w:val="004B5E45"/>
    <w:rsid w:val="004B6290"/>
    <w:rsid w:val="004C1983"/>
    <w:rsid w:val="004C44B4"/>
    <w:rsid w:val="004C5C2A"/>
    <w:rsid w:val="004D1392"/>
    <w:rsid w:val="004D235F"/>
    <w:rsid w:val="004D72F0"/>
    <w:rsid w:val="004E34EA"/>
    <w:rsid w:val="004E410B"/>
    <w:rsid w:val="004F47B8"/>
    <w:rsid w:val="00502AA4"/>
    <w:rsid w:val="00506B47"/>
    <w:rsid w:val="005133B4"/>
    <w:rsid w:val="00516F4F"/>
    <w:rsid w:val="00523CE5"/>
    <w:rsid w:val="0052456C"/>
    <w:rsid w:val="00525065"/>
    <w:rsid w:val="005255DA"/>
    <w:rsid w:val="00533C34"/>
    <w:rsid w:val="00543259"/>
    <w:rsid w:val="0054432A"/>
    <w:rsid w:val="0054523C"/>
    <w:rsid w:val="00545B15"/>
    <w:rsid w:val="0054771F"/>
    <w:rsid w:val="0055294C"/>
    <w:rsid w:val="0055333B"/>
    <w:rsid w:val="0055352C"/>
    <w:rsid w:val="00560BE6"/>
    <w:rsid w:val="00564C23"/>
    <w:rsid w:val="005659F5"/>
    <w:rsid w:val="00570969"/>
    <w:rsid w:val="005720A4"/>
    <w:rsid w:val="00574F93"/>
    <w:rsid w:val="00580B15"/>
    <w:rsid w:val="00583518"/>
    <w:rsid w:val="00584470"/>
    <w:rsid w:val="0059062E"/>
    <w:rsid w:val="00591501"/>
    <w:rsid w:val="0059222E"/>
    <w:rsid w:val="005937ED"/>
    <w:rsid w:val="00597A85"/>
    <w:rsid w:val="005A0A0F"/>
    <w:rsid w:val="005A0D0E"/>
    <w:rsid w:val="005A48D2"/>
    <w:rsid w:val="005A6FDE"/>
    <w:rsid w:val="005C0401"/>
    <w:rsid w:val="005C2D0A"/>
    <w:rsid w:val="005C3408"/>
    <w:rsid w:val="005D0190"/>
    <w:rsid w:val="005D0FEE"/>
    <w:rsid w:val="005D2D23"/>
    <w:rsid w:val="005D542D"/>
    <w:rsid w:val="005E0280"/>
    <w:rsid w:val="005E6071"/>
    <w:rsid w:val="005F37A8"/>
    <w:rsid w:val="005F5D53"/>
    <w:rsid w:val="005F5ECD"/>
    <w:rsid w:val="005F7F9B"/>
    <w:rsid w:val="00602ADB"/>
    <w:rsid w:val="00604354"/>
    <w:rsid w:val="00605EC9"/>
    <w:rsid w:val="00611D20"/>
    <w:rsid w:val="00613421"/>
    <w:rsid w:val="00620A18"/>
    <w:rsid w:val="00624031"/>
    <w:rsid w:val="006243F8"/>
    <w:rsid w:val="00637F5B"/>
    <w:rsid w:val="006406A9"/>
    <w:rsid w:val="00640C53"/>
    <w:rsid w:val="00641230"/>
    <w:rsid w:val="00641BB3"/>
    <w:rsid w:val="00643682"/>
    <w:rsid w:val="0064464D"/>
    <w:rsid w:val="006613D0"/>
    <w:rsid w:val="006632E7"/>
    <w:rsid w:val="0066483D"/>
    <w:rsid w:val="00665C66"/>
    <w:rsid w:val="006662B7"/>
    <w:rsid w:val="006862A2"/>
    <w:rsid w:val="006A0DDA"/>
    <w:rsid w:val="006A24D0"/>
    <w:rsid w:val="006A4BE5"/>
    <w:rsid w:val="006A6932"/>
    <w:rsid w:val="006A7219"/>
    <w:rsid w:val="006C1608"/>
    <w:rsid w:val="006C4071"/>
    <w:rsid w:val="006C4542"/>
    <w:rsid w:val="006D2DD8"/>
    <w:rsid w:val="006D4ACA"/>
    <w:rsid w:val="006D4D5D"/>
    <w:rsid w:val="006D7ABC"/>
    <w:rsid w:val="006E00BD"/>
    <w:rsid w:val="006E1813"/>
    <w:rsid w:val="006E2A8A"/>
    <w:rsid w:val="006E3844"/>
    <w:rsid w:val="006E5612"/>
    <w:rsid w:val="006E7DB7"/>
    <w:rsid w:val="006F2196"/>
    <w:rsid w:val="006F33EC"/>
    <w:rsid w:val="006F38DC"/>
    <w:rsid w:val="006F3F2B"/>
    <w:rsid w:val="006F4F3F"/>
    <w:rsid w:val="006F621F"/>
    <w:rsid w:val="007139E9"/>
    <w:rsid w:val="00724875"/>
    <w:rsid w:val="00724F16"/>
    <w:rsid w:val="00726094"/>
    <w:rsid w:val="007319E0"/>
    <w:rsid w:val="00736155"/>
    <w:rsid w:val="0074044D"/>
    <w:rsid w:val="00741449"/>
    <w:rsid w:val="00744B68"/>
    <w:rsid w:val="007466E0"/>
    <w:rsid w:val="00747BD5"/>
    <w:rsid w:val="00754305"/>
    <w:rsid w:val="00755AE8"/>
    <w:rsid w:val="00755DF3"/>
    <w:rsid w:val="007577D6"/>
    <w:rsid w:val="007606F4"/>
    <w:rsid w:val="00762346"/>
    <w:rsid w:val="00764C7B"/>
    <w:rsid w:val="00765364"/>
    <w:rsid w:val="007675A4"/>
    <w:rsid w:val="00770A13"/>
    <w:rsid w:val="00771B24"/>
    <w:rsid w:val="00772856"/>
    <w:rsid w:val="00772D33"/>
    <w:rsid w:val="00774B03"/>
    <w:rsid w:val="007751BF"/>
    <w:rsid w:val="00775FD7"/>
    <w:rsid w:val="00776A11"/>
    <w:rsid w:val="00780D17"/>
    <w:rsid w:val="0078304C"/>
    <w:rsid w:val="00783FB3"/>
    <w:rsid w:val="00793211"/>
    <w:rsid w:val="00793DBF"/>
    <w:rsid w:val="007954B3"/>
    <w:rsid w:val="00795D21"/>
    <w:rsid w:val="007A2956"/>
    <w:rsid w:val="007B1A68"/>
    <w:rsid w:val="007B20F7"/>
    <w:rsid w:val="007B4E52"/>
    <w:rsid w:val="007C2FFF"/>
    <w:rsid w:val="007C32D0"/>
    <w:rsid w:val="007C6321"/>
    <w:rsid w:val="007C7F7C"/>
    <w:rsid w:val="007C7F87"/>
    <w:rsid w:val="007D04A4"/>
    <w:rsid w:val="007D160F"/>
    <w:rsid w:val="007D224F"/>
    <w:rsid w:val="007D35D4"/>
    <w:rsid w:val="007D4BD9"/>
    <w:rsid w:val="007D5FA2"/>
    <w:rsid w:val="007E0887"/>
    <w:rsid w:val="007E170A"/>
    <w:rsid w:val="007F22DB"/>
    <w:rsid w:val="007F3DBE"/>
    <w:rsid w:val="00805108"/>
    <w:rsid w:val="00807CFA"/>
    <w:rsid w:val="008154E7"/>
    <w:rsid w:val="008205F0"/>
    <w:rsid w:val="00820EF3"/>
    <w:rsid w:val="008250FA"/>
    <w:rsid w:val="00825AC7"/>
    <w:rsid w:val="00826EBC"/>
    <w:rsid w:val="00835620"/>
    <w:rsid w:val="00835D40"/>
    <w:rsid w:val="00841AFD"/>
    <w:rsid w:val="00842B73"/>
    <w:rsid w:val="00846402"/>
    <w:rsid w:val="0084678B"/>
    <w:rsid w:val="00850156"/>
    <w:rsid w:val="008527E0"/>
    <w:rsid w:val="00852E24"/>
    <w:rsid w:val="00852E74"/>
    <w:rsid w:val="00857D13"/>
    <w:rsid w:val="00860F74"/>
    <w:rsid w:val="00862282"/>
    <w:rsid w:val="00862C35"/>
    <w:rsid w:val="00863DA2"/>
    <w:rsid w:val="008667F8"/>
    <w:rsid w:val="00867988"/>
    <w:rsid w:val="00870C11"/>
    <w:rsid w:val="0087506F"/>
    <w:rsid w:val="00877275"/>
    <w:rsid w:val="00880FEC"/>
    <w:rsid w:val="008831F2"/>
    <w:rsid w:val="008834D6"/>
    <w:rsid w:val="00885306"/>
    <w:rsid w:val="00895482"/>
    <w:rsid w:val="0089635B"/>
    <w:rsid w:val="008A2025"/>
    <w:rsid w:val="008A32FE"/>
    <w:rsid w:val="008A597D"/>
    <w:rsid w:val="008B1E39"/>
    <w:rsid w:val="008B6D25"/>
    <w:rsid w:val="008C36D2"/>
    <w:rsid w:val="008C6478"/>
    <w:rsid w:val="008C7B39"/>
    <w:rsid w:val="008D3269"/>
    <w:rsid w:val="008D5901"/>
    <w:rsid w:val="008D6DC3"/>
    <w:rsid w:val="008D7DB1"/>
    <w:rsid w:val="008E0F9C"/>
    <w:rsid w:val="008E6CCA"/>
    <w:rsid w:val="008F059B"/>
    <w:rsid w:val="008F14D6"/>
    <w:rsid w:val="008F7DCF"/>
    <w:rsid w:val="009008CD"/>
    <w:rsid w:val="00901545"/>
    <w:rsid w:val="0090604E"/>
    <w:rsid w:val="00914DD6"/>
    <w:rsid w:val="009158A7"/>
    <w:rsid w:val="0091632D"/>
    <w:rsid w:val="00916EF5"/>
    <w:rsid w:val="00916F6A"/>
    <w:rsid w:val="0092299C"/>
    <w:rsid w:val="00923854"/>
    <w:rsid w:val="00923D9D"/>
    <w:rsid w:val="00931CD3"/>
    <w:rsid w:val="00932719"/>
    <w:rsid w:val="00933B31"/>
    <w:rsid w:val="00933FCF"/>
    <w:rsid w:val="0093429B"/>
    <w:rsid w:val="009372BC"/>
    <w:rsid w:val="00937F69"/>
    <w:rsid w:val="00946BC5"/>
    <w:rsid w:val="009577AE"/>
    <w:rsid w:val="00960401"/>
    <w:rsid w:val="009610AA"/>
    <w:rsid w:val="009662B9"/>
    <w:rsid w:val="00967FD3"/>
    <w:rsid w:val="009710EB"/>
    <w:rsid w:val="009923E6"/>
    <w:rsid w:val="00992AC7"/>
    <w:rsid w:val="009936DA"/>
    <w:rsid w:val="00995FCC"/>
    <w:rsid w:val="009A038D"/>
    <w:rsid w:val="009B118E"/>
    <w:rsid w:val="009B4B09"/>
    <w:rsid w:val="009C5FF2"/>
    <w:rsid w:val="009D6214"/>
    <w:rsid w:val="009D6829"/>
    <w:rsid w:val="009D682F"/>
    <w:rsid w:val="009D7DD8"/>
    <w:rsid w:val="009E0ADC"/>
    <w:rsid w:val="009E0BAB"/>
    <w:rsid w:val="009E4F4F"/>
    <w:rsid w:val="009F2F73"/>
    <w:rsid w:val="009F527A"/>
    <w:rsid w:val="00A01F68"/>
    <w:rsid w:val="00A02782"/>
    <w:rsid w:val="00A271EA"/>
    <w:rsid w:val="00A27AF3"/>
    <w:rsid w:val="00A32682"/>
    <w:rsid w:val="00A3425C"/>
    <w:rsid w:val="00A34BA7"/>
    <w:rsid w:val="00A35250"/>
    <w:rsid w:val="00A4219D"/>
    <w:rsid w:val="00A47249"/>
    <w:rsid w:val="00A52A13"/>
    <w:rsid w:val="00A57644"/>
    <w:rsid w:val="00A66BFC"/>
    <w:rsid w:val="00A726B3"/>
    <w:rsid w:val="00A738C5"/>
    <w:rsid w:val="00A76E3D"/>
    <w:rsid w:val="00A77B3A"/>
    <w:rsid w:val="00A802D9"/>
    <w:rsid w:val="00A82425"/>
    <w:rsid w:val="00A82BFF"/>
    <w:rsid w:val="00A82FE5"/>
    <w:rsid w:val="00A86D09"/>
    <w:rsid w:val="00A90085"/>
    <w:rsid w:val="00A961E4"/>
    <w:rsid w:val="00AA3DB2"/>
    <w:rsid w:val="00AA74A6"/>
    <w:rsid w:val="00AA7FBF"/>
    <w:rsid w:val="00AB1EF3"/>
    <w:rsid w:val="00AB2D10"/>
    <w:rsid w:val="00AB5F46"/>
    <w:rsid w:val="00AC165D"/>
    <w:rsid w:val="00AD017A"/>
    <w:rsid w:val="00AD2963"/>
    <w:rsid w:val="00AD3E36"/>
    <w:rsid w:val="00AD6279"/>
    <w:rsid w:val="00AE2BBA"/>
    <w:rsid w:val="00AE5A05"/>
    <w:rsid w:val="00AF0F63"/>
    <w:rsid w:val="00AF33B3"/>
    <w:rsid w:val="00AF7E4F"/>
    <w:rsid w:val="00B0114D"/>
    <w:rsid w:val="00B07F1E"/>
    <w:rsid w:val="00B15432"/>
    <w:rsid w:val="00B161F7"/>
    <w:rsid w:val="00B20FB0"/>
    <w:rsid w:val="00B22722"/>
    <w:rsid w:val="00B22951"/>
    <w:rsid w:val="00B31EFF"/>
    <w:rsid w:val="00B36BC3"/>
    <w:rsid w:val="00B37F96"/>
    <w:rsid w:val="00B42219"/>
    <w:rsid w:val="00B436FE"/>
    <w:rsid w:val="00B513BF"/>
    <w:rsid w:val="00B51EC3"/>
    <w:rsid w:val="00B64C34"/>
    <w:rsid w:val="00B652D5"/>
    <w:rsid w:val="00B66E8B"/>
    <w:rsid w:val="00B708E6"/>
    <w:rsid w:val="00B73240"/>
    <w:rsid w:val="00B75248"/>
    <w:rsid w:val="00B75854"/>
    <w:rsid w:val="00B7703B"/>
    <w:rsid w:val="00B7711A"/>
    <w:rsid w:val="00B81E34"/>
    <w:rsid w:val="00B91191"/>
    <w:rsid w:val="00B92DD2"/>
    <w:rsid w:val="00B944E6"/>
    <w:rsid w:val="00B95198"/>
    <w:rsid w:val="00B9579F"/>
    <w:rsid w:val="00B9606A"/>
    <w:rsid w:val="00B96EEF"/>
    <w:rsid w:val="00B97114"/>
    <w:rsid w:val="00B971F1"/>
    <w:rsid w:val="00B97F71"/>
    <w:rsid w:val="00BA0172"/>
    <w:rsid w:val="00BA0BA3"/>
    <w:rsid w:val="00BA0D67"/>
    <w:rsid w:val="00BA12F3"/>
    <w:rsid w:val="00BA183D"/>
    <w:rsid w:val="00BA21A6"/>
    <w:rsid w:val="00BA2E15"/>
    <w:rsid w:val="00BA69DE"/>
    <w:rsid w:val="00BB1D17"/>
    <w:rsid w:val="00BB295B"/>
    <w:rsid w:val="00BC348E"/>
    <w:rsid w:val="00BC67D3"/>
    <w:rsid w:val="00BC7A97"/>
    <w:rsid w:val="00BD6B3E"/>
    <w:rsid w:val="00BE211A"/>
    <w:rsid w:val="00BE34CE"/>
    <w:rsid w:val="00BF20FE"/>
    <w:rsid w:val="00BF5F2A"/>
    <w:rsid w:val="00C0368A"/>
    <w:rsid w:val="00C03D23"/>
    <w:rsid w:val="00C05BFC"/>
    <w:rsid w:val="00C063E3"/>
    <w:rsid w:val="00C11751"/>
    <w:rsid w:val="00C16F1A"/>
    <w:rsid w:val="00C17EE2"/>
    <w:rsid w:val="00C22944"/>
    <w:rsid w:val="00C25A30"/>
    <w:rsid w:val="00C27B71"/>
    <w:rsid w:val="00C3271C"/>
    <w:rsid w:val="00C34D5D"/>
    <w:rsid w:val="00C3638E"/>
    <w:rsid w:val="00C36472"/>
    <w:rsid w:val="00C36D78"/>
    <w:rsid w:val="00C40FDF"/>
    <w:rsid w:val="00C433AD"/>
    <w:rsid w:val="00C46639"/>
    <w:rsid w:val="00C506DA"/>
    <w:rsid w:val="00C51D88"/>
    <w:rsid w:val="00C51E0E"/>
    <w:rsid w:val="00C57C1C"/>
    <w:rsid w:val="00C62564"/>
    <w:rsid w:val="00C73E3B"/>
    <w:rsid w:val="00C74326"/>
    <w:rsid w:val="00C77A2B"/>
    <w:rsid w:val="00C93A17"/>
    <w:rsid w:val="00C94503"/>
    <w:rsid w:val="00C97709"/>
    <w:rsid w:val="00C9787E"/>
    <w:rsid w:val="00CA0843"/>
    <w:rsid w:val="00CA2A14"/>
    <w:rsid w:val="00CA3BB6"/>
    <w:rsid w:val="00CA4FA8"/>
    <w:rsid w:val="00CB2080"/>
    <w:rsid w:val="00CB2701"/>
    <w:rsid w:val="00CB6B24"/>
    <w:rsid w:val="00CB75DC"/>
    <w:rsid w:val="00CC3FA3"/>
    <w:rsid w:val="00CD09BC"/>
    <w:rsid w:val="00CD0AEC"/>
    <w:rsid w:val="00CD1CBA"/>
    <w:rsid w:val="00CD2091"/>
    <w:rsid w:val="00CD626C"/>
    <w:rsid w:val="00CE1CA9"/>
    <w:rsid w:val="00CF21F7"/>
    <w:rsid w:val="00CF3BE9"/>
    <w:rsid w:val="00D00AA2"/>
    <w:rsid w:val="00D00E13"/>
    <w:rsid w:val="00D0217A"/>
    <w:rsid w:val="00D04763"/>
    <w:rsid w:val="00D06122"/>
    <w:rsid w:val="00D108E7"/>
    <w:rsid w:val="00D15F62"/>
    <w:rsid w:val="00D20BCA"/>
    <w:rsid w:val="00D2415A"/>
    <w:rsid w:val="00D26F9F"/>
    <w:rsid w:val="00D3556D"/>
    <w:rsid w:val="00D363B6"/>
    <w:rsid w:val="00D434CE"/>
    <w:rsid w:val="00D4444B"/>
    <w:rsid w:val="00D462AE"/>
    <w:rsid w:val="00D4779D"/>
    <w:rsid w:val="00D47B18"/>
    <w:rsid w:val="00D50CD8"/>
    <w:rsid w:val="00D520DF"/>
    <w:rsid w:val="00D52D86"/>
    <w:rsid w:val="00D66C17"/>
    <w:rsid w:val="00D72060"/>
    <w:rsid w:val="00D80CE2"/>
    <w:rsid w:val="00D8480D"/>
    <w:rsid w:val="00D84A46"/>
    <w:rsid w:val="00DA1369"/>
    <w:rsid w:val="00DA2704"/>
    <w:rsid w:val="00DA7E48"/>
    <w:rsid w:val="00DB03F6"/>
    <w:rsid w:val="00DB0D11"/>
    <w:rsid w:val="00DB3109"/>
    <w:rsid w:val="00DC546F"/>
    <w:rsid w:val="00DC798D"/>
    <w:rsid w:val="00DD53D4"/>
    <w:rsid w:val="00DD68D5"/>
    <w:rsid w:val="00DD6DAA"/>
    <w:rsid w:val="00DE0FE0"/>
    <w:rsid w:val="00DE3C39"/>
    <w:rsid w:val="00DE4A2B"/>
    <w:rsid w:val="00DF0DA5"/>
    <w:rsid w:val="00DF734E"/>
    <w:rsid w:val="00DF7BE6"/>
    <w:rsid w:val="00E0408C"/>
    <w:rsid w:val="00E13457"/>
    <w:rsid w:val="00E21CEA"/>
    <w:rsid w:val="00E30B8F"/>
    <w:rsid w:val="00E346EC"/>
    <w:rsid w:val="00E3484B"/>
    <w:rsid w:val="00E35244"/>
    <w:rsid w:val="00E369AB"/>
    <w:rsid w:val="00E417EB"/>
    <w:rsid w:val="00E50E9E"/>
    <w:rsid w:val="00E609D9"/>
    <w:rsid w:val="00E6178A"/>
    <w:rsid w:val="00E626B6"/>
    <w:rsid w:val="00E6539B"/>
    <w:rsid w:val="00E71544"/>
    <w:rsid w:val="00E73C2D"/>
    <w:rsid w:val="00E80E5F"/>
    <w:rsid w:val="00E81CFF"/>
    <w:rsid w:val="00E857CF"/>
    <w:rsid w:val="00E85AE6"/>
    <w:rsid w:val="00E92025"/>
    <w:rsid w:val="00E93705"/>
    <w:rsid w:val="00E95421"/>
    <w:rsid w:val="00E96E3D"/>
    <w:rsid w:val="00E97C13"/>
    <w:rsid w:val="00EA170C"/>
    <w:rsid w:val="00EA2FC3"/>
    <w:rsid w:val="00EA4C22"/>
    <w:rsid w:val="00EA70C6"/>
    <w:rsid w:val="00EB1A8D"/>
    <w:rsid w:val="00EB3632"/>
    <w:rsid w:val="00EB4BE2"/>
    <w:rsid w:val="00EB605C"/>
    <w:rsid w:val="00EC3B28"/>
    <w:rsid w:val="00EC55C9"/>
    <w:rsid w:val="00EC624D"/>
    <w:rsid w:val="00EC672D"/>
    <w:rsid w:val="00EC7865"/>
    <w:rsid w:val="00ED0A65"/>
    <w:rsid w:val="00ED0DD0"/>
    <w:rsid w:val="00ED66E5"/>
    <w:rsid w:val="00EE44F4"/>
    <w:rsid w:val="00EE5991"/>
    <w:rsid w:val="00F0298B"/>
    <w:rsid w:val="00F04EC8"/>
    <w:rsid w:val="00F05313"/>
    <w:rsid w:val="00F071A5"/>
    <w:rsid w:val="00F101BB"/>
    <w:rsid w:val="00F16403"/>
    <w:rsid w:val="00F16796"/>
    <w:rsid w:val="00F2083F"/>
    <w:rsid w:val="00F24FAE"/>
    <w:rsid w:val="00F2726E"/>
    <w:rsid w:val="00F27FEE"/>
    <w:rsid w:val="00F30810"/>
    <w:rsid w:val="00F32547"/>
    <w:rsid w:val="00F327F8"/>
    <w:rsid w:val="00F34C2D"/>
    <w:rsid w:val="00F373DF"/>
    <w:rsid w:val="00F4112D"/>
    <w:rsid w:val="00F500A4"/>
    <w:rsid w:val="00F54150"/>
    <w:rsid w:val="00F5772A"/>
    <w:rsid w:val="00F65E08"/>
    <w:rsid w:val="00F70F59"/>
    <w:rsid w:val="00F715A0"/>
    <w:rsid w:val="00F71C88"/>
    <w:rsid w:val="00F73E95"/>
    <w:rsid w:val="00F76FF9"/>
    <w:rsid w:val="00F8245F"/>
    <w:rsid w:val="00F8651D"/>
    <w:rsid w:val="00F9220E"/>
    <w:rsid w:val="00F9591B"/>
    <w:rsid w:val="00F979E2"/>
    <w:rsid w:val="00FA0278"/>
    <w:rsid w:val="00FA2400"/>
    <w:rsid w:val="00FA48D7"/>
    <w:rsid w:val="00FB152B"/>
    <w:rsid w:val="00FB297A"/>
    <w:rsid w:val="00FB4BE1"/>
    <w:rsid w:val="00FB67CA"/>
    <w:rsid w:val="00FB7A78"/>
    <w:rsid w:val="00FC3FD1"/>
    <w:rsid w:val="00FD5687"/>
    <w:rsid w:val="00FE6C20"/>
    <w:rsid w:val="00FE7AD6"/>
    <w:rsid w:val="00FE7C26"/>
    <w:rsid w:val="00FF1F54"/>
    <w:rsid w:val="00FF4BA5"/>
    <w:rsid w:val="00FF576B"/>
    <w:rsid w:val="00FF5F76"/>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A62E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1B40E6"/>
    <w:pPr>
      <w:tabs>
        <w:tab w:val="left" w:pos="1560"/>
        <w:tab w:val="right" w:leader="dot" w:pos="9730"/>
      </w:tabs>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46"/>
    <w:rsid w:val="008E6C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6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8E6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4E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7B7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7B7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7B7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7B7E" w:themeFill="accent1"/>
      </w:tcPr>
    </w:tblStylePr>
    <w:tblStylePr w:type="band1Vert">
      <w:tblPr/>
      <w:tcPr>
        <w:shd w:val="clear" w:color="auto" w:fill="C9CACB" w:themeFill="accent1" w:themeFillTint="66"/>
      </w:tcPr>
    </w:tblStylePr>
    <w:tblStylePr w:type="band1Horz">
      <w:tblPr/>
      <w:tcPr>
        <w:shd w:val="clear" w:color="auto" w:fill="C9CACB" w:themeFill="accent1" w:themeFillTint="66"/>
      </w:tcPr>
    </w:tblStylePr>
  </w:style>
  <w:style w:type="table" w:styleId="GridTable4-Accent5">
    <w:name w:val="Grid Table 4 Accent 5"/>
    <w:basedOn w:val="TableNormal"/>
    <w:uiPriority w:val="49"/>
    <w:rsid w:val="008E6CCA"/>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GridTable4-Accent4">
    <w:name w:val="Grid Table 4 Accent 4"/>
    <w:basedOn w:val="TableNormal"/>
    <w:uiPriority w:val="49"/>
    <w:rsid w:val="008E6CCA"/>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styleId="GridTable6Colorful-Accent4">
    <w:name w:val="Grid Table 6 Colorful Accent 4"/>
    <w:basedOn w:val="TableNormal"/>
    <w:uiPriority w:val="51"/>
    <w:rsid w:val="008E6CCA"/>
    <w:rPr>
      <w:color w:val="5C7137" w:themeColor="accent4" w:themeShade="BF"/>
    </w:r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rPr>
      <w:tblPr/>
      <w:tcPr>
        <w:tcBorders>
          <w:bottom w:val="single" w:sz="12" w:space="0" w:color="B1C78C" w:themeColor="accent4" w:themeTint="99"/>
        </w:tcBorders>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BodyText">
    <w:name w:val="Body Text"/>
    <w:basedOn w:val="Normal"/>
    <w:link w:val="BodyTextChar"/>
    <w:rsid w:val="00C0368A"/>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C0368A"/>
    <w:rPr>
      <w:rFonts w:ascii="Arial" w:eastAsia="Times New Roman" w:hAnsi="Arial" w:cs="Arial"/>
      <w:spacing w:val="-5"/>
      <w:sz w:val="20"/>
      <w:szCs w:val="20"/>
      <w:lang w:val="en-GB" w:eastAsia="en-US"/>
    </w:rPr>
  </w:style>
  <w:style w:type="paragraph" w:customStyle="1" w:styleId="Default">
    <w:name w:val="Default"/>
    <w:rsid w:val="0019507E"/>
    <w:pPr>
      <w:autoSpaceDE w:val="0"/>
      <w:autoSpaceDN w:val="0"/>
      <w:adjustRightInd w:val="0"/>
    </w:pPr>
    <w:rPr>
      <w:rFonts w:ascii="Ubuntu" w:hAnsi="Ubuntu" w:cs="Ubuntu"/>
      <w:color w:val="00000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9683">
      <w:bodyDiv w:val="1"/>
      <w:marLeft w:val="0"/>
      <w:marRight w:val="0"/>
      <w:marTop w:val="0"/>
      <w:marBottom w:val="0"/>
      <w:divBdr>
        <w:top w:val="none" w:sz="0" w:space="0" w:color="auto"/>
        <w:left w:val="none" w:sz="0" w:space="0" w:color="auto"/>
        <w:bottom w:val="none" w:sz="0" w:space="0" w:color="auto"/>
        <w:right w:val="none" w:sz="0" w:space="0" w:color="auto"/>
      </w:divBdr>
    </w:div>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635720914">
      <w:bodyDiv w:val="1"/>
      <w:marLeft w:val="0"/>
      <w:marRight w:val="0"/>
      <w:marTop w:val="0"/>
      <w:marBottom w:val="0"/>
      <w:divBdr>
        <w:top w:val="none" w:sz="0" w:space="0" w:color="auto"/>
        <w:left w:val="none" w:sz="0" w:space="0" w:color="auto"/>
        <w:bottom w:val="none" w:sz="0" w:space="0" w:color="auto"/>
        <w:right w:val="none" w:sz="0" w:space="0" w:color="auto"/>
      </w:divBdr>
      <w:divsChild>
        <w:div w:id="918751550">
          <w:marLeft w:val="0"/>
          <w:marRight w:val="0"/>
          <w:marTop w:val="0"/>
          <w:marBottom w:val="0"/>
          <w:divBdr>
            <w:top w:val="none" w:sz="0" w:space="0" w:color="auto"/>
            <w:left w:val="none" w:sz="0" w:space="0" w:color="auto"/>
            <w:bottom w:val="none" w:sz="0" w:space="0" w:color="auto"/>
            <w:right w:val="none" w:sz="0" w:space="0" w:color="auto"/>
          </w:divBdr>
        </w:div>
      </w:divsChild>
    </w:div>
    <w:div w:id="104748685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268585907">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 w:id="2081780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B07A61DEABD6D42A1B52EA65D6C45A8" ma:contentTypeVersion="2" ma:contentTypeDescription="Opret et nyt dokument." ma:contentTypeScope="" ma:versionID="5f7666c5f053fcac3f0498eba7fa5691">
  <xsd:schema xmlns:xsd="http://www.w3.org/2001/XMLSchema" xmlns:xs="http://www.w3.org/2001/XMLSchema" xmlns:p="http://schemas.microsoft.com/office/2006/metadata/properties" xmlns:ns3="f892f223-5f46-45e3-8465-cfd847f85d34" targetNamespace="http://schemas.microsoft.com/office/2006/metadata/properties" ma:root="true" ma:fieldsID="39c01f67637a060650b4605a41d21df6" ns3:_="">
    <xsd:import namespace="f892f223-5f46-45e3-8465-cfd847f85d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2f223-5f46-45e3-8465-cfd847f85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3849D-4B8E-46E6-9142-2936291D8077}">
  <ds:schemaRefs>
    <ds:schemaRef ds:uri="http://schemas.microsoft.com/sharepoint/v3/contenttype/forms"/>
  </ds:schemaRefs>
</ds:datastoreItem>
</file>

<file path=customXml/itemProps3.xml><?xml version="1.0" encoding="utf-8"?>
<ds:datastoreItem xmlns:ds="http://schemas.openxmlformats.org/officeDocument/2006/customXml" ds:itemID="{108AA742-5D0F-4268-835D-0D9E3D7A1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2f223-5f46-45e3-8465-cfd847f85d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2EF871-FC17-4A70-97A4-C785683D35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91E3C5D-6E89-4789-9002-BBD0AE5E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1988</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GomSpace Technical Specification</vt:lpstr>
    </vt:vector>
  </TitlesOfParts>
  <Manager>Lasse B Hansen</Manager>
  <Company>Gomspace Aps</Company>
  <LinksUpToDate>false</LinksUpToDate>
  <CharactersWithSpaces>14089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GomSpace Technical Specification</dc:title>
  <dc:subject>TSP</dc:subject>
  <dc:creator>kame@gomspace.com</dc:creator>
  <cp:keywords/>
  <dc:description/>
  <cp:lastModifiedBy>Karsten Mentz</cp:lastModifiedBy>
  <cp:revision>5</cp:revision>
  <cp:lastPrinted>2020-04-20T11:54:00Z</cp:lastPrinted>
  <dcterms:created xsi:type="dcterms:W3CDTF">2020-04-23T11:17:00Z</dcterms:created>
  <dcterms:modified xsi:type="dcterms:W3CDTF">2020-04-23T11:58:00Z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0x0101009B07A61DEABD6D42A1B52EA65D6C45A8</vt:lpwstr>
  </property>
</Properties>
</file>